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B7C52" w14:textId="77777777" w:rsidR="00C8437C" w:rsidRPr="00C8437C" w:rsidRDefault="00C8437C" w:rsidP="00C8437C">
      <w:pPr>
        <w:pStyle w:val="NormalWeb"/>
        <w:jc w:val="both"/>
        <w:rPr>
          <w:sz w:val="144"/>
          <w:szCs w:val="144"/>
        </w:rPr>
      </w:pPr>
      <w:r w:rsidRPr="00C8437C">
        <w:rPr>
          <w:rStyle w:val="Strong"/>
          <w:sz w:val="144"/>
          <w:szCs w:val="144"/>
        </w:rPr>
        <w:t>Software Requirements Specification for Expensify</w:t>
      </w:r>
    </w:p>
    <w:p w14:paraId="42DD2AAF" w14:textId="11A5889B" w:rsidR="00C8437C" w:rsidRPr="00C8437C" w:rsidRDefault="00C8437C" w:rsidP="00C8437C">
      <w:pPr>
        <w:pStyle w:val="NormalWeb"/>
        <w:jc w:val="both"/>
        <w:rPr>
          <w:sz w:val="52"/>
          <w:szCs w:val="52"/>
        </w:rPr>
      </w:pPr>
      <w:r>
        <w:rPr>
          <w:sz w:val="52"/>
          <w:szCs w:val="52"/>
        </w:rPr>
        <w:t xml:space="preserve">    </w:t>
      </w:r>
      <w:r w:rsidRPr="00C8437C">
        <w:rPr>
          <w:sz w:val="52"/>
          <w:szCs w:val="52"/>
        </w:rPr>
        <w:t>(The Expense Management System)</w:t>
      </w:r>
    </w:p>
    <w:p w14:paraId="0F1E676F" w14:textId="46BF5BFC" w:rsidR="000A1130" w:rsidRDefault="000A1130" w:rsidP="00C8437C">
      <w:pPr>
        <w:jc w:val="center"/>
        <w:rPr>
          <w:rFonts w:ascii="Arial" w:hAnsi="Arial" w:cs="Arial"/>
          <w:color w:val="000000"/>
          <w:sz w:val="24"/>
          <w:szCs w:val="24"/>
          <w:u w:val="single"/>
        </w:rPr>
      </w:pPr>
    </w:p>
    <w:p w14:paraId="37FD9AD8" w14:textId="77777777" w:rsidR="00C8437C" w:rsidRPr="00C8437C" w:rsidRDefault="00C8437C" w:rsidP="00C8437C">
      <w:pPr>
        <w:jc w:val="center"/>
        <w:rPr>
          <w:b/>
          <w:bCs/>
          <w:sz w:val="40"/>
          <w:szCs w:val="40"/>
        </w:rPr>
      </w:pPr>
      <w:r w:rsidRPr="00C8437C">
        <w:rPr>
          <w:b/>
          <w:bCs/>
          <w:sz w:val="40"/>
          <w:szCs w:val="40"/>
        </w:rPr>
        <w:t>Prepared by:</w:t>
      </w:r>
    </w:p>
    <w:p w14:paraId="04893519" w14:textId="503AC7C9" w:rsidR="00C8437C" w:rsidRPr="00C8437C" w:rsidRDefault="00C8437C" w:rsidP="00C8437C">
      <w:pPr>
        <w:jc w:val="center"/>
        <w:rPr>
          <w:sz w:val="36"/>
          <w:szCs w:val="36"/>
        </w:rPr>
      </w:pPr>
      <w:r w:rsidRPr="00C8437C">
        <w:rPr>
          <w:sz w:val="36"/>
          <w:szCs w:val="36"/>
        </w:rPr>
        <w:t>Jenil Gajera</w:t>
      </w:r>
      <w:r>
        <w:rPr>
          <w:sz w:val="36"/>
          <w:szCs w:val="36"/>
        </w:rPr>
        <w:t>-</w:t>
      </w:r>
      <w:proofErr w:type="spellStart"/>
      <w:proofErr w:type="gramStart"/>
      <w:r w:rsidR="007E6F44">
        <w:rPr>
          <w:sz w:val="36"/>
          <w:szCs w:val="36"/>
        </w:rPr>
        <w:t>B</w:t>
      </w:r>
      <w:r>
        <w:rPr>
          <w:sz w:val="36"/>
          <w:szCs w:val="36"/>
        </w:rPr>
        <w:t>.tech</w:t>
      </w:r>
      <w:proofErr w:type="spellEnd"/>
      <w:proofErr w:type="gramEnd"/>
      <w:r>
        <w:rPr>
          <w:sz w:val="36"/>
          <w:szCs w:val="36"/>
        </w:rPr>
        <w:t>(CE)</w:t>
      </w:r>
    </w:p>
    <w:p w14:paraId="6CDA69D0" w14:textId="39FB1A71" w:rsidR="007E6F44" w:rsidRPr="00C8437C" w:rsidRDefault="00C8437C" w:rsidP="007E6F44">
      <w:pPr>
        <w:jc w:val="center"/>
        <w:rPr>
          <w:sz w:val="36"/>
          <w:szCs w:val="36"/>
        </w:rPr>
      </w:pPr>
      <w:r w:rsidRPr="00C8437C">
        <w:rPr>
          <w:sz w:val="36"/>
          <w:szCs w:val="36"/>
        </w:rPr>
        <w:t>Nenis Rudani</w:t>
      </w:r>
      <w:r>
        <w:rPr>
          <w:sz w:val="36"/>
          <w:szCs w:val="36"/>
        </w:rPr>
        <w:t>-</w:t>
      </w:r>
      <w:r w:rsidRPr="00C8437C">
        <w:rPr>
          <w:sz w:val="36"/>
          <w:szCs w:val="36"/>
        </w:rPr>
        <w:t xml:space="preserve"> </w:t>
      </w:r>
      <w:proofErr w:type="spellStart"/>
      <w:proofErr w:type="gramStart"/>
      <w:r w:rsidR="007E6F44">
        <w:rPr>
          <w:sz w:val="36"/>
          <w:szCs w:val="36"/>
        </w:rPr>
        <w:t>B</w:t>
      </w:r>
      <w:r>
        <w:rPr>
          <w:sz w:val="36"/>
          <w:szCs w:val="36"/>
        </w:rPr>
        <w:t>.tech</w:t>
      </w:r>
      <w:proofErr w:type="spellEnd"/>
      <w:proofErr w:type="gramEnd"/>
      <w:r>
        <w:rPr>
          <w:sz w:val="36"/>
          <w:szCs w:val="36"/>
        </w:rPr>
        <w:t>(CE)</w:t>
      </w:r>
    </w:p>
    <w:p w14:paraId="5BAA9F83" w14:textId="30C4BA96" w:rsidR="007E6F44" w:rsidRDefault="00C8437C" w:rsidP="00C8437C">
      <w:pPr>
        <w:jc w:val="center"/>
        <w:rPr>
          <w:sz w:val="36"/>
          <w:szCs w:val="36"/>
        </w:rPr>
      </w:pPr>
      <w:proofErr w:type="spellStart"/>
      <w:r w:rsidRPr="00C8437C">
        <w:rPr>
          <w:sz w:val="36"/>
          <w:szCs w:val="36"/>
        </w:rPr>
        <w:t>Krupansu</w:t>
      </w:r>
      <w:proofErr w:type="spellEnd"/>
      <w:r w:rsidRPr="00C8437C">
        <w:rPr>
          <w:sz w:val="36"/>
          <w:szCs w:val="36"/>
        </w:rPr>
        <w:t xml:space="preserve"> </w:t>
      </w:r>
      <w:proofErr w:type="spellStart"/>
      <w:r w:rsidRPr="00C8437C">
        <w:rPr>
          <w:sz w:val="36"/>
          <w:szCs w:val="36"/>
        </w:rPr>
        <w:t>Sorathiya</w:t>
      </w:r>
      <w:proofErr w:type="spellEnd"/>
      <w:r>
        <w:rPr>
          <w:sz w:val="36"/>
          <w:szCs w:val="36"/>
        </w:rPr>
        <w:t>-</w:t>
      </w:r>
      <w:r w:rsidRPr="00C8437C">
        <w:rPr>
          <w:sz w:val="36"/>
          <w:szCs w:val="36"/>
        </w:rPr>
        <w:t xml:space="preserve"> </w:t>
      </w:r>
      <w:proofErr w:type="spellStart"/>
      <w:proofErr w:type="gramStart"/>
      <w:r w:rsidR="007E6F44">
        <w:rPr>
          <w:sz w:val="36"/>
          <w:szCs w:val="36"/>
        </w:rPr>
        <w:t>B</w:t>
      </w:r>
      <w:r>
        <w:rPr>
          <w:sz w:val="36"/>
          <w:szCs w:val="36"/>
        </w:rPr>
        <w:t>.tech</w:t>
      </w:r>
      <w:proofErr w:type="spellEnd"/>
      <w:proofErr w:type="gramEnd"/>
      <w:r>
        <w:rPr>
          <w:sz w:val="36"/>
          <w:szCs w:val="36"/>
        </w:rPr>
        <w:t>(IT)</w:t>
      </w:r>
    </w:p>
    <w:p w14:paraId="16B21959" w14:textId="77777777" w:rsidR="007E6F44" w:rsidRDefault="007E6F44" w:rsidP="00C8437C">
      <w:pPr>
        <w:jc w:val="center"/>
        <w:rPr>
          <w:sz w:val="36"/>
          <w:szCs w:val="36"/>
        </w:rPr>
      </w:pPr>
    </w:p>
    <w:p w14:paraId="2DCC8FA8" w14:textId="12494DF8" w:rsidR="00053E00" w:rsidRPr="00C8437C" w:rsidRDefault="007E6F44" w:rsidP="00C8437C">
      <w:pPr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gramStart"/>
      <w:r>
        <w:rPr>
          <w:sz w:val="36"/>
          <w:szCs w:val="36"/>
        </w:rPr>
        <w:t>Date:-</w:t>
      </w:r>
      <w:proofErr w:type="gramEnd"/>
      <w:r>
        <w:rPr>
          <w:sz w:val="36"/>
          <w:szCs w:val="36"/>
        </w:rPr>
        <w:t xml:space="preserve"> 12 </w:t>
      </w:r>
      <w:proofErr w:type="spellStart"/>
      <w:r>
        <w:rPr>
          <w:sz w:val="36"/>
          <w:szCs w:val="36"/>
        </w:rPr>
        <w:t>july</w:t>
      </w:r>
      <w:proofErr w:type="spellEnd"/>
      <w:r>
        <w:rPr>
          <w:sz w:val="36"/>
          <w:szCs w:val="36"/>
        </w:rPr>
        <w:t xml:space="preserve"> 2024</w:t>
      </w:r>
      <w:r w:rsidR="000A1130" w:rsidRPr="00C8437C">
        <w:rPr>
          <w:rFonts w:ascii="Arial" w:hAnsi="Arial" w:cs="Arial"/>
          <w:color w:val="000000"/>
          <w:sz w:val="32"/>
          <w:szCs w:val="32"/>
          <w:u w:val="single"/>
        </w:rPr>
        <w:br w:type="page"/>
      </w:r>
    </w:p>
    <w:p w14:paraId="1BAFEA36" w14:textId="77777777" w:rsidR="00053E00" w:rsidRPr="00053E00" w:rsidRDefault="00053E00" w:rsidP="00053E0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216"/>
          <w:szCs w:val="216"/>
          <w:lang w:eastAsia="en-IN"/>
          <w14:ligatures w14:val="none"/>
        </w:rPr>
      </w:pPr>
      <w:r w:rsidRPr="00053E00">
        <w:rPr>
          <w:rFonts w:ascii="ff1" w:eastAsia="Times New Roman" w:hAnsi="ff1" w:cs="Times New Roman"/>
          <w:color w:val="000000"/>
          <w:kern w:val="0"/>
          <w:sz w:val="216"/>
          <w:szCs w:val="216"/>
          <w:lang w:eastAsia="en-IN"/>
          <w14:ligatures w14:val="none"/>
        </w:rPr>
        <w:lastRenderedPageBreak/>
        <w:t>Software Requirements</w:t>
      </w:r>
    </w:p>
    <w:p w14:paraId="46B8ECB6" w14:textId="77777777" w:rsidR="00053E00" w:rsidRPr="00053E00" w:rsidRDefault="00053E00" w:rsidP="00053E0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216"/>
          <w:szCs w:val="216"/>
          <w:lang w:eastAsia="en-IN"/>
          <w14:ligatures w14:val="none"/>
        </w:rPr>
      </w:pPr>
      <w:r w:rsidRPr="00053E00">
        <w:rPr>
          <w:rFonts w:ascii="ff1" w:eastAsia="Times New Roman" w:hAnsi="ff1" w:cs="Times New Roman"/>
          <w:color w:val="000000"/>
          <w:kern w:val="0"/>
          <w:sz w:val="216"/>
          <w:szCs w:val="216"/>
          <w:lang w:eastAsia="en-IN"/>
          <w14:ligatures w14:val="none"/>
        </w:rPr>
        <w:t>Specification</w:t>
      </w:r>
    </w:p>
    <w:p w14:paraId="3F5DECD1" w14:textId="77777777" w:rsidR="00053E00" w:rsidRPr="00053E00" w:rsidRDefault="00053E00" w:rsidP="00053E0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126"/>
          <w:szCs w:val="126"/>
          <w:lang w:eastAsia="en-IN"/>
          <w14:ligatures w14:val="none"/>
        </w:rPr>
      </w:pPr>
      <w:r w:rsidRPr="00053E00">
        <w:rPr>
          <w:rFonts w:ascii="ff2" w:eastAsia="Times New Roman" w:hAnsi="ff2" w:cs="Times New Roman"/>
          <w:color w:val="000000"/>
          <w:kern w:val="0"/>
          <w:sz w:val="126"/>
          <w:szCs w:val="126"/>
          <w:lang w:eastAsia="en-IN"/>
          <w14:ligatures w14:val="none"/>
        </w:rPr>
        <w:t>for</w:t>
      </w:r>
    </w:p>
    <w:p w14:paraId="1152DA95" w14:textId="77777777" w:rsidR="00053E00" w:rsidRPr="00053E00" w:rsidRDefault="00053E00" w:rsidP="00053E0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216"/>
          <w:szCs w:val="216"/>
          <w:lang w:eastAsia="en-IN"/>
          <w14:ligatures w14:val="none"/>
        </w:rPr>
      </w:pPr>
      <w:r w:rsidRPr="00053E00">
        <w:rPr>
          <w:rFonts w:ascii="ff1" w:eastAsia="Times New Roman" w:hAnsi="ff1" w:cs="Times New Roman"/>
          <w:color w:val="000000"/>
          <w:kern w:val="0"/>
          <w:sz w:val="216"/>
          <w:szCs w:val="216"/>
          <w:lang w:eastAsia="en-IN"/>
          <w14:ligatures w14:val="none"/>
        </w:rPr>
        <w:t>Expensify</w:t>
      </w:r>
    </w:p>
    <w:p w14:paraId="79BFE59D" w14:textId="5CF95729" w:rsidR="00F81732" w:rsidRPr="00C8437C" w:rsidRDefault="00053E00" w:rsidP="00C8437C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053E00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(The Expense Management Sys</w:t>
      </w:r>
    </w:p>
    <w:p w14:paraId="323ED2B7" w14:textId="03711EB4" w:rsidR="00B801A0" w:rsidRDefault="00DA3553" w:rsidP="0048397A">
      <w:pPr>
        <w:jc w:val="center"/>
        <w:rPr>
          <w:rFonts w:ascii="Arial" w:hAnsi="Arial" w:cs="Arial"/>
          <w:color w:val="000000"/>
          <w:sz w:val="48"/>
          <w:szCs w:val="48"/>
          <w:u w:val="single"/>
        </w:rPr>
      </w:pPr>
      <w:proofErr w:type="gramStart"/>
      <w:r>
        <w:rPr>
          <w:rFonts w:ascii="Arial" w:hAnsi="Arial" w:cs="Arial"/>
          <w:color w:val="000000"/>
          <w:sz w:val="48"/>
          <w:szCs w:val="48"/>
          <w:u w:val="single"/>
        </w:rPr>
        <w:t>EXPENSE</w:t>
      </w:r>
      <w:r w:rsidR="0048397A">
        <w:rPr>
          <w:rFonts w:ascii="Arial" w:hAnsi="Arial" w:cs="Arial"/>
          <w:color w:val="000000"/>
          <w:sz w:val="48"/>
          <w:szCs w:val="48"/>
          <w:u w:val="single"/>
        </w:rPr>
        <w:t xml:space="preserve">  </w:t>
      </w:r>
      <w:r w:rsidR="00DF57FE">
        <w:rPr>
          <w:rFonts w:ascii="Arial" w:hAnsi="Arial" w:cs="Arial"/>
          <w:color w:val="000000"/>
          <w:sz w:val="48"/>
          <w:szCs w:val="48"/>
          <w:u w:val="single"/>
        </w:rPr>
        <w:t>MANAGER</w:t>
      </w:r>
      <w:proofErr w:type="gramEnd"/>
    </w:p>
    <w:p w14:paraId="333D8EB2" w14:textId="77777777" w:rsidR="00B801A0" w:rsidRDefault="00B801A0" w:rsidP="00757857">
      <w:pPr>
        <w:rPr>
          <w:rFonts w:ascii="Arial" w:hAnsi="Arial" w:cs="Arial"/>
          <w:color w:val="000000"/>
          <w:sz w:val="48"/>
          <w:szCs w:val="48"/>
          <w:u w:val="single"/>
        </w:rPr>
      </w:pPr>
    </w:p>
    <w:p w14:paraId="7176E17A" w14:textId="4F4452D9" w:rsidR="00B801A0" w:rsidRDefault="008C1C13" w:rsidP="00D53F1E">
      <w:pPr>
        <w:pStyle w:val="ListParagraph"/>
        <w:numPr>
          <w:ilvl w:val="0"/>
          <w:numId w:val="19"/>
        </w:numPr>
        <w:rPr>
          <w:rFonts w:ascii="Arial" w:hAnsi="Arial" w:cs="Arial"/>
          <w:color w:val="000000"/>
          <w:sz w:val="40"/>
          <w:szCs w:val="40"/>
          <w:u w:val="single"/>
        </w:rPr>
      </w:pPr>
      <w:r>
        <w:rPr>
          <w:rFonts w:ascii="Arial" w:hAnsi="Arial" w:cs="Arial"/>
          <w:color w:val="000000"/>
          <w:sz w:val="40"/>
          <w:szCs w:val="40"/>
          <w:u w:val="single"/>
        </w:rPr>
        <w:t xml:space="preserve"> </w:t>
      </w:r>
      <w:r w:rsidR="003476A7" w:rsidRPr="003476A7">
        <w:rPr>
          <w:rFonts w:ascii="Arial" w:hAnsi="Arial" w:cs="Arial"/>
          <w:color w:val="000000"/>
          <w:sz w:val="40"/>
          <w:szCs w:val="40"/>
          <w:u w:val="single"/>
        </w:rPr>
        <w:t>ABS</w:t>
      </w:r>
      <w:r w:rsidR="003476A7">
        <w:rPr>
          <w:rFonts w:ascii="Arial" w:hAnsi="Arial" w:cs="Arial"/>
          <w:color w:val="000000"/>
          <w:sz w:val="40"/>
          <w:szCs w:val="40"/>
          <w:u w:val="single"/>
        </w:rPr>
        <w:t>T</w:t>
      </w:r>
      <w:r w:rsidR="003476A7" w:rsidRPr="003476A7">
        <w:rPr>
          <w:rFonts w:ascii="Arial" w:hAnsi="Arial" w:cs="Arial"/>
          <w:color w:val="000000"/>
          <w:sz w:val="40"/>
          <w:szCs w:val="40"/>
          <w:u w:val="single"/>
        </w:rPr>
        <w:t>RACT</w:t>
      </w:r>
    </w:p>
    <w:p w14:paraId="7EEA7B87" w14:textId="77777777" w:rsidR="003476A7" w:rsidRPr="003476A7" w:rsidRDefault="003476A7" w:rsidP="00D53F1E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3476A7">
        <w:rPr>
          <w:sz w:val="32"/>
          <w:szCs w:val="32"/>
        </w:rPr>
        <w:t>Expense trackers are smartphone apps that keep track of a user's spending and provide a detailed picture of their daily, monthly, or annual spending. This study looks into spending tracker apps that are deficient in terms of user experience and data collection.</w:t>
      </w:r>
    </w:p>
    <w:p w14:paraId="16FCF32E" w14:textId="1C6C7EAC" w:rsidR="003476A7" w:rsidRDefault="003476A7" w:rsidP="00D53F1E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3476A7">
        <w:rPr>
          <w:sz w:val="32"/>
          <w:szCs w:val="32"/>
        </w:rPr>
        <w:t>The proposed expense tracker will provide a better experience for the user by incorporating information from text messages about financial transactions such as debit and credit of his/her funds. The user can also enter an initial budget for a week, month, or year, and the expense tracker will keep him up to date or alert him if his expenses exceed his weekly, monthly, or yearly budget.</w:t>
      </w:r>
    </w:p>
    <w:p w14:paraId="0C66AE57" w14:textId="77777777" w:rsidR="003476A7" w:rsidRPr="005D15A9" w:rsidRDefault="003476A7" w:rsidP="005D15A9">
      <w:pPr>
        <w:pStyle w:val="NormalWeb"/>
        <w:rPr>
          <w:sz w:val="44"/>
          <w:szCs w:val="44"/>
        </w:rPr>
      </w:pPr>
    </w:p>
    <w:p w14:paraId="1FF38FE1" w14:textId="6BD30554" w:rsidR="005D15A9" w:rsidRDefault="005D15A9" w:rsidP="00D53F1E">
      <w:pPr>
        <w:pStyle w:val="ListParagraph"/>
        <w:numPr>
          <w:ilvl w:val="0"/>
          <w:numId w:val="20"/>
        </w:numPr>
        <w:rPr>
          <w:rFonts w:ascii="Arial" w:hAnsi="Arial" w:cs="Arial"/>
          <w:color w:val="000000"/>
          <w:sz w:val="44"/>
          <w:szCs w:val="44"/>
          <w:u w:val="single"/>
        </w:rPr>
      </w:pPr>
      <w:r w:rsidRPr="005D15A9">
        <w:rPr>
          <w:rFonts w:ascii="Arial" w:hAnsi="Arial" w:cs="Arial"/>
          <w:color w:val="000000"/>
          <w:sz w:val="44"/>
          <w:szCs w:val="44"/>
          <w:u w:val="single"/>
        </w:rPr>
        <w:t>OBJECTIVE</w:t>
      </w:r>
    </w:p>
    <w:p w14:paraId="5B0745CF" w14:textId="77777777" w:rsidR="00E610C7" w:rsidRPr="005D15A9" w:rsidRDefault="00E610C7" w:rsidP="00E610C7">
      <w:pPr>
        <w:pStyle w:val="ListParagraph"/>
        <w:ind w:left="1176"/>
        <w:rPr>
          <w:rFonts w:ascii="Arial" w:hAnsi="Arial" w:cs="Arial"/>
          <w:color w:val="000000"/>
          <w:sz w:val="44"/>
          <w:szCs w:val="44"/>
          <w:u w:val="single"/>
        </w:rPr>
      </w:pPr>
    </w:p>
    <w:p w14:paraId="50F031AA" w14:textId="55FEA725" w:rsidR="005D15A9" w:rsidRPr="005D15A9" w:rsidRDefault="005D15A9" w:rsidP="00D53F1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32"/>
          <w:szCs w:val="32"/>
        </w:rPr>
      </w:pPr>
      <w:r w:rsidRPr="005D15A9">
        <w:rPr>
          <w:rFonts w:ascii="Arial" w:hAnsi="Arial" w:cs="Arial"/>
          <w:color w:val="000000"/>
          <w:sz w:val="32"/>
          <w:szCs w:val="32"/>
        </w:rPr>
        <w:t xml:space="preserve">The main objective of the Project on Expense Management System is to manage the details of Expense, Category, Type, User, </w:t>
      </w:r>
      <w:r w:rsidR="00DA3553">
        <w:rPr>
          <w:rFonts w:ascii="Arial" w:hAnsi="Arial" w:cs="Arial"/>
          <w:color w:val="000000"/>
          <w:sz w:val="32"/>
          <w:szCs w:val="32"/>
        </w:rPr>
        <w:t xml:space="preserve">and </w:t>
      </w:r>
      <w:r w:rsidRPr="005D15A9">
        <w:rPr>
          <w:rFonts w:ascii="Arial" w:hAnsi="Arial" w:cs="Arial"/>
          <w:color w:val="000000"/>
          <w:sz w:val="32"/>
          <w:szCs w:val="32"/>
        </w:rPr>
        <w:t xml:space="preserve">Registration. It manages all the information about Expense, </w:t>
      </w:r>
      <w:r w:rsidR="00F81732">
        <w:rPr>
          <w:rFonts w:ascii="Arial" w:hAnsi="Arial" w:cs="Arial"/>
          <w:color w:val="000000"/>
          <w:sz w:val="32"/>
          <w:szCs w:val="32"/>
        </w:rPr>
        <w:t>Payments</w:t>
      </w:r>
      <w:r w:rsidRPr="005D15A9">
        <w:rPr>
          <w:rFonts w:ascii="Arial" w:hAnsi="Arial" w:cs="Arial"/>
          <w:color w:val="000000"/>
          <w:sz w:val="32"/>
          <w:szCs w:val="32"/>
        </w:rPr>
        <w:t xml:space="preserve">, Registration, </w:t>
      </w:r>
      <w:r w:rsidR="00F81732">
        <w:rPr>
          <w:rFonts w:ascii="Arial" w:hAnsi="Arial" w:cs="Arial"/>
          <w:color w:val="000000"/>
          <w:sz w:val="32"/>
          <w:szCs w:val="32"/>
        </w:rPr>
        <w:t>and</w:t>
      </w:r>
      <w:r w:rsidR="00C8437C">
        <w:rPr>
          <w:rFonts w:ascii="Arial" w:hAnsi="Arial" w:cs="Arial"/>
          <w:color w:val="000000"/>
          <w:sz w:val="32"/>
          <w:szCs w:val="32"/>
        </w:rPr>
        <w:t xml:space="preserve"> </w:t>
      </w:r>
      <w:r w:rsidR="00C8437C" w:rsidRPr="00C8437C">
        <w:rPr>
          <w:rFonts w:ascii="Arial" w:hAnsi="Arial" w:cs="Arial"/>
          <w:color w:val="000000" w:themeColor="text1"/>
          <w:sz w:val="32"/>
          <w:szCs w:val="32"/>
        </w:rPr>
        <w:t>e</w:t>
      </w:r>
      <w:ins w:id="0" w:author="Microsoft Word" w:date="2024-07-10T10:01:00Z" w16du:dateUtc="2024-07-10T04:31:00Z">
        <w:r w:rsidR="00DA3553" w:rsidRPr="00C8437C">
          <w:rPr>
            <w:rFonts w:ascii="Arial" w:hAnsi="Arial" w:cs="Arial"/>
            <w:color w:val="000000" w:themeColor="text1"/>
            <w:sz w:val="32"/>
            <w:szCs w:val="32"/>
          </w:rPr>
          <w:t>xpenses</w:t>
        </w:r>
        <w:r w:rsidRPr="00C8437C">
          <w:rPr>
            <w:rFonts w:ascii="Arial" w:hAnsi="Arial" w:cs="Arial"/>
            <w:color w:val="000000" w:themeColor="text1"/>
            <w:sz w:val="32"/>
            <w:szCs w:val="32"/>
          </w:rPr>
          <w:t>.</w:t>
        </w:r>
      </w:ins>
      <w:r w:rsidRPr="00C8437C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Pr="005D15A9">
        <w:rPr>
          <w:rFonts w:ascii="Arial" w:hAnsi="Arial" w:cs="Arial"/>
          <w:color w:val="000000"/>
          <w:sz w:val="32"/>
          <w:szCs w:val="32"/>
        </w:rPr>
        <w:t xml:space="preserve">The project is totally built at </w:t>
      </w:r>
      <w:r w:rsidR="00F81732">
        <w:rPr>
          <w:rFonts w:ascii="Arial" w:hAnsi="Arial" w:cs="Arial"/>
          <w:color w:val="000000"/>
          <w:sz w:val="32"/>
          <w:szCs w:val="32"/>
        </w:rPr>
        <w:t xml:space="preserve">the </w:t>
      </w:r>
      <w:r w:rsidRPr="005D15A9">
        <w:rPr>
          <w:rFonts w:ascii="Arial" w:hAnsi="Arial" w:cs="Arial"/>
          <w:color w:val="000000"/>
          <w:sz w:val="32"/>
          <w:szCs w:val="32"/>
        </w:rPr>
        <w:t xml:space="preserve">administrative end and thus only the administrator is guaranteed the access. The purpose of the project is to build an application program to reduce the manual work for managing the </w:t>
      </w:r>
      <w:r w:rsidR="00F81732">
        <w:rPr>
          <w:rFonts w:ascii="Arial" w:hAnsi="Arial" w:cs="Arial"/>
          <w:color w:val="000000"/>
          <w:sz w:val="32"/>
          <w:szCs w:val="32"/>
        </w:rPr>
        <w:t>Expenses</w:t>
      </w:r>
      <w:r w:rsidRPr="005D15A9">
        <w:rPr>
          <w:rFonts w:ascii="Arial" w:hAnsi="Arial" w:cs="Arial"/>
          <w:color w:val="000000"/>
          <w:sz w:val="32"/>
          <w:szCs w:val="32"/>
        </w:rPr>
        <w:t xml:space="preserve">, Category, Payment, </w:t>
      </w:r>
      <w:ins w:id="1" w:author="Microsoft Word" w:date="2024-07-10T10:01:00Z" w16du:dateUtc="2024-07-10T04:31:00Z">
        <w:r w:rsidR="00DA3553">
          <w:rPr>
            <w:rFonts w:ascii="Arial" w:hAnsi="Arial" w:cs="Arial"/>
            <w:color w:val="000000"/>
            <w:sz w:val="32"/>
            <w:szCs w:val="32"/>
          </w:rPr>
          <w:t xml:space="preserve">and </w:t>
        </w:r>
      </w:ins>
      <w:r w:rsidRPr="005D15A9">
        <w:rPr>
          <w:rFonts w:ascii="Arial" w:hAnsi="Arial" w:cs="Arial"/>
          <w:color w:val="000000"/>
          <w:sz w:val="32"/>
          <w:szCs w:val="32"/>
        </w:rPr>
        <w:t>Type. It tracks all the details about the Type, User,</w:t>
      </w:r>
      <w:ins w:id="2" w:author="Microsoft Word" w:date="2024-07-10T10:01:00Z" w16du:dateUtc="2024-07-10T04:31:00Z">
        <w:r w:rsidRPr="005D15A9">
          <w:rPr>
            <w:rFonts w:ascii="Arial" w:hAnsi="Arial" w:cs="Arial"/>
            <w:color w:val="000000"/>
            <w:sz w:val="32"/>
            <w:szCs w:val="32"/>
          </w:rPr>
          <w:t> </w:t>
        </w:r>
        <w:r w:rsidR="00DA3553">
          <w:rPr>
            <w:rFonts w:ascii="Arial" w:hAnsi="Arial" w:cs="Arial"/>
            <w:color w:val="000000"/>
            <w:sz w:val="32"/>
            <w:szCs w:val="32"/>
          </w:rPr>
          <w:t xml:space="preserve">and </w:t>
        </w:r>
      </w:ins>
      <w:r w:rsidRPr="005D15A9">
        <w:rPr>
          <w:rFonts w:ascii="Arial" w:hAnsi="Arial" w:cs="Arial"/>
          <w:color w:val="000000"/>
          <w:sz w:val="32"/>
          <w:szCs w:val="32"/>
        </w:rPr>
        <w:t>Registration.</w:t>
      </w:r>
    </w:p>
    <w:p w14:paraId="79B8EC0C" w14:textId="77777777" w:rsidR="005D15A9" w:rsidRDefault="005D15A9" w:rsidP="005D15A9">
      <w:pPr>
        <w:pStyle w:val="ListParagraph"/>
        <w:ind w:left="1176"/>
        <w:rPr>
          <w:rFonts w:ascii="Arial" w:hAnsi="Arial" w:cs="Arial"/>
          <w:color w:val="000000"/>
          <w:sz w:val="36"/>
          <w:szCs w:val="36"/>
        </w:rPr>
      </w:pPr>
    </w:p>
    <w:p w14:paraId="4D887606" w14:textId="77777777" w:rsidR="005D15A9" w:rsidRPr="00406509" w:rsidRDefault="005D15A9" w:rsidP="005D15A9">
      <w:pPr>
        <w:pStyle w:val="ListParagraph"/>
        <w:ind w:left="1176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70D97C28" w14:textId="296CE78E" w:rsidR="0048397A" w:rsidRPr="009F40E4" w:rsidRDefault="0048397A" w:rsidP="00D53F1E">
      <w:pPr>
        <w:pStyle w:val="ListParagraph"/>
        <w:numPr>
          <w:ilvl w:val="0"/>
          <w:numId w:val="21"/>
        </w:numPr>
        <w:rPr>
          <w:rFonts w:ascii="Arial" w:hAnsi="Arial" w:cs="Arial"/>
          <w:b/>
          <w:bCs/>
          <w:color w:val="000000"/>
          <w:sz w:val="44"/>
          <w:szCs w:val="44"/>
          <w:u w:val="single"/>
        </w:rPr>
      </w:pPr>
      <w:r w:rsidRPr="009F40E4">
        <w:rPr>
          <w:rFonts w:ascii="Arial" w:hAnsi="Arial" w:cs="Arial"/>
          <w:b/>
          <w:bCs/>
          <w:color w:val="000000"/>
          <w:sz w:val="44"/>
          <w:szCs w:val="44"/>
          <w:u w:val="single"/>
        </w:rPr>
        <w:t>INTRODUCTION</w:t>
      </w:r>
    </w:p>
    <w:p w14:paraId="719074C3" w14:textId="77777777" w:rsidR="0048397A" w:rsidRPr="00652717" w:rsidRDefault="0048397A" w:rsidP="0048397A">
      <w:pPr>
        <w:pStyle w:val="ListParagraph"/>
        <w:rPr>
          <w:rFonts w:ascii="Arial" w:hAnsi="Arial" w:cs="Arial"/>
          <w:color w:val="000000"/>
          <w:sz w:val="32"/>
          <w:szCs w:val="32"/>
          <w:u w:val="single"/>
        </w:rPr>
      </w:pPr>
    </w:p>
    <w:p w14:paraId="1935F8DA" w14:textId="24D3344A" w:rsidR="0048397A" w:rsidRPr="00652717" w:rsidRDefault="00652717" w:rsidP="00D53F1E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32"/>
          <w:szCs w:val="32"/>
          <w:u w:val="single"/>
        </w:rPr>
      </w:pPr>
      <w:proofErr w:type="gramStart"/>
      <w:r w:rsidRPr="00652717">
        <w:rPr>
          <w:rFonts w:ascii="Arial" w:hAnsi="Arial" w:cs="Arial"/>
          <w:color w:val="000000"/>
          <w:sz w:val="32"/>
          <w:szCs w:val="32"/>
          <w:u w:val="single"/>
        </w:rPr>
        <w:t>PURPOSE  OF</w:t>
      </w:r>
      <w:proofErr w:type="gramEnd"/>
      <w:r w:rsidRPr="00652717">
        <w:rPr>
          <w:rFonts w:ascii="Arial" w:hAnsi="Arial" w:cs="Arial"/>
          <w:color w:val="000000"/>
          <w:sz w:val="32"/>
          <w:szCs w:val="32"/>
          <w:u w:val="single"/>
        </w:rPr>
        <w:t xml:space="preserve"> THIS DOCUMENT</w:t>
      </w:r>
    </w:p>
    <w:p w14:paraId="4BEC4CDB" w14:textId="265AA82C" w:rsidR="00652717" w:rsidRDefault="00652717" w:rsidP="00652717">
      <w:pPr>
        <w:pStyle w:val="ListParagraph"/>
        <w:ind w:left="1440"/>
        <w:jc w:val="both"/>
        <w:rPr>
          <w:sz w:val="28"/>
          <w:szCs w:val="28"/>
        </w:rPr>
      </w:pPr>
      <w:r w:rsidRPr="00652717">
        <w:rPr>
          <w:sz w:val="28"/>
          <w:szCs w:val="28"/>
        </w:rPr>
        <w:t>The purpose of this document is to provide a detailed description of the requirements for the Expense Tracker application developed using Flutter. It outlines the functional and non-functional requirements, user interface requirements, and other critical aspects needed for the development and deployment of the application.</w:t>
      </w:r>
    </w:p>
    <w:p w14:paraId="15A1DD4E" w14:textId="77777777" w:rsidR="00652717" w:rsidRPr="00652717" w:rsidRDefault="00652717" w:rsidP="00652717">
      <w:pPr>
        <w:pStyle w:val="ListParagraph"/>
        <w:ind w:left="1440"/>
        <w:rPr>
          <w:sz w:val="32"/>
          <w:szCs w:val="32"/>
        </w:rPr>
      </w:pPr>
    </w:p>
    <w:p w14:paraId="6B16900A" w14:textId="1605C0E0" w:rsidR="00652717" w:rsidRDefault="00652717" w:rsidP="00D53F1E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32"/>
          <w:szCs w:val="32"/>
          <w:u w:val="single"/>
        </w:rPr>
      </w:pPr>
      <w:r w:rsidRPr="00652717">
        <w:rPr>
          <w:rFonts w:ascii="Arial" w:hAnsi="Arial" w:cs="Arial"/>
          <w:color w:val="000000"/>
          <w:sz w:val="32"/>
          <w:szCs w:val="32"/>
          <w:u w:val="single"/>
        </w:rPr>
        <w:t xml:space="preserve">SCOPE OF THIS DOCUMENT </w:t>
      </w:r>
    </w:p>
    <w:p w14:paraId="62AC9F7A" w14:textId="112415A0" w:rsidR="00652717" w:rsidRPr="00652717" w:rsidRDefault="00652717" w:rsidP="00652717">
      <w:pPr>
        <w:pStyle w:val="ListParagraph"/>
        <w:ind w:left="1440"/>
        <w:rPr>
          <w:sz w:val="28"/>
          <w:szCs w:val="28"/>
        </w:rPr>
      </w:pPr>
      <w:r w:rsidRPr="00652717">
        <w:rPr>
          <w:sz w:val="28"/>
          <w:szCs w:val="28"/>
        </w:rPr>
        <w:t>This document covers all the necessary requirements to develop the Expense Tracker application, including:</w:t>
      </w:r>
    </w:p>
    <w:p w14:paraId="73BBC1A8" w14:textId="77777777" w:rsidR="00406509" w:rsidRPr="00406509" w:rsidRDefault="00406509" w:rsidP="00D53F1E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406509">
        <w:rPr>
          <w:sz w:val="28"/>
          <w:szCs w:val="28"/>
        </w:rPr>
        <w:t>To utilize resources in an efficient manner by increasing their productivity through automation.</w:t>
      </w:r>
    </w:p>
    <w:p w14:paraId="6079F6FD" w14:textId="001E22E2" w:rsidR="00406509" w:rsidRPr="00406509" w:rsidRDefault="00406509" w:rsidP="00D53F1E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406509">
        <w:rPr>
          <w:sz w:val="28"/>
          <w:szCs w:val="28"/>
        </w:rPr>
        <w:t>The system generates types of information that can be used for various purposes</w:t>
      </w:r>
    </w:p>
    <w:p w14:paraId="5B90418A" w14:textId="4509563B" w:rsidR="00406509" w:rsidRPr="00406509" w:rsidRDefault="00406509" w:rsidP="00D53F1E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406509">
        <w:rPr>
          <w:sz w:val="28"/>
          <w:szCs w:val="28"/>
        </w:rPr>
        <w:t xml:space="preserve">It </w:t>
      </w:r>
      <w:r w:rsidR="00DA3553">
        <w:rPr>
          <w:sz w:val="28"/>
          <w:szCs w:val="28"/>
        </w:rPr>
        <w:t>satisfies</w:t>
      </w:r>
      <w:r w:rsidRPr="00406509">
        <w:rPr>
          <w:sz w:val="28"/>
          <w:szCs w:val="28"/>
        </w:rPr>
        <w:t xml:space="preserve"> the </w:t>
      </w:r>
      <w:r w:rsidR="00DA3553">
        <w:rPr>
          <w:sz w:val="28"/>
          <w:szCs w:val="28"/>
        </w:rPr>
        <w:t>user's</w:t>
      </w:r>
      <w:r w:rsidRPr="00406509">
        <w:rPr>
          <w:sz w:val="28"/>
          <w:szCs w:val="28"/>
        </w:rPr>
        <w:t xml:space="preserve"> requirement</w:t>
      </w:r>
    </w:p>
    <w:p w14:paraId="556AA1F4" w14:textId="2EA44B73" w:rsidR="00406509" w:rsidRPr="00406509" w:rsidRDefault="00406509" w:rsidP="00D53F1E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406509">
        <w:rPr>
          <w:sz w:val="28"/>
          <w:szCs w:val="28"/>
        </w:rPr>
        <w:t>Be easy to understand by the user and operator</w:t>
      </w:r>
    </w:p>
    <w:p w14:paraId="3BB75C18" w14:textId="57E6B1E7" w:rsidR="00406509" w:rsidRPr="00406509" w:rsidRDefault="00406509" w:rsidP="00D53F1E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406509">
        <w:rPr>
          <w:sz w:val="28"/>
          <w:szCs w:val="28"/>
        </w:rPr>
        <w:t>Be easy to operate</w:t>
      </w:r>
    </w:p>
    <w:p w14:paraId="48B6D0EE" w14:textId="446413F0" w:rsidR="00406509" w:rsidRPr="00406509" w:rsidRDefault="00406509" w:rsidP="00D53F1E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406509">
        <w:rPr>
          <w:sz w:val="28"/>
          <w:szCs w:val="28"/>
        </w:rPr>
        <w:t>Have a good user interface</w:t>
      </w:r>
    </w:p>
    <w:p w14:paraId="6D446CD5" w14:textId="6DF3DBC8" w:rsidR="00406509" w:rsidRPr="00406509" w:rsidRDefault="00406509" w:rsidP="00D53F1E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406509">
        <w:rPr>
          <w:sz w:val="28"/>
          <w:szCs w:val="28"/>
        </w:rPr>
        <w:t>Be expandable</w:t>
      </w:r>
    </w:p>
    <w:p w14:paraId="391E28F3" w14:textId="7510257B" w:rsidR="00652717" w:rsidRPr="00406509" w:rsidRDefault="00406509" w:rsidP="00D53F1E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406509">
        <w:rPr>
          <w:sz w:val="28"/>
          <w:szCs w:val="28"/>
        </w:rPr>
        <w:t>Delivered on schedule within the budget.</w:t>
      </w:r>
    </w:p>
    <w:p w14:paraId="45038818" w14:textId="6C7D2D7B" w:rsidR="00652717" w:rsidRDefault="00652717" w:rsidP="00652717">
      <w:pPr>
        <w:rPr>
          <w:rFonts w:ascii="Arial" w:hAnsi="Arial" w:cs="Arial"/>
          <w:color w:val="000000"/>
          <w:sz w:val="32"/>
          <w:szCs w:val="32"/>
          <w:u w:val="single"/>
        </w:rPr>
      </w:pPr>
      <w:r>
        <w:rPr>
          <w:rFonts w:ascii="Arial" w:hAnsi="Arial" w:cs="Arial"/>
          <w:color w:val="000000"/>
          <w:sz w:val="32"/>
          <w:szCs w:val="32"/>
          <w:u w:val="single"/>
        </w:rPr>
        <w:t xml:space="preserve">            </w:t>
      </w:r>
    </w:p>
    <w:p w14:paraId="798FA925" w14:textId="1C304D67" w:rsidR="003476A7" w:rsidRDefault="005D15A9" w:rsidP="00D53F1E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32"/>
          <w:szCs w:val="32"/>
          <w:u w:val="single"/>
        </w:rPr>
      </w:pPr>
      <w:r>
        <w:rPr>
          <w:rFonts w:ascii="Arial" w:hAnsi="Arial" w:cs="Arial"/>
          <w:color w:val="000000"/>
          <w:sz w:val="32"/>
          <w:szCs w:val="32"/>
          <w:u w:val="single"/>
        </w:rPr>
        <w:t xml:space="preserve">BUSINESS </w:t>
      </w:r>
      <w:r w:rsidR="00DA3553">
        <w:rPr>
          <w:rFonts w:ascii="Arial" w:hAnsi="Arial" w:cs="Arial"/>
          <w:color w:val="000000"/>
          <w:sz w:val="32"/>
          <w:szCs w:val="32"/>
          <w:u w:val="single"/>
        </w:rPr>
        <w:t>CONTEXT</w:t>
      </w:r>
    </w:p>
    <w:p w14:paraId="00C5441F" w14:textId="1C7F7FBE" w:rsidR="005D15A9" w:rsidRDefault="005D15A9" w:rsidP="005D15A9">
      <w:pPr>
        <w:pStyle w:val="ListParagraph"/>
        <w:ind w:left="1440"/>
      </w:pPr>
      <w:r>
        <w:t>The Expense Manager is targeted at individuals seeking effective tools to manage personal finances. It aims to provide a user-friendly interface, real-time alerts, and comprehensive data visualization tools to aid users in making informed financial decisions. Built using Flutter, the application ensures a consistent and smooth user experience across different platforms.</w:t>
      </w:r>
    </w:p>
    <w:p w14:paraId="656C1E6C" w14:textId="77777777" w:rsidR="005D15A9" w:rsidRDefault="005D15A9" w:rsidP="005D15A9">
      <w:pPr>
        <w:pStyle w:val="ListParagraph"/>
        <w:ind w:left="1440"/>
        <w:rPr>
          <w:rFonts w:ascii="Arial" w:hAnsi="Arial" w:cs="Arial"/>
          <w:color w:val="000000"/>
          <w:sz w:val="32"/>
          <w:szCs w:val="32"/>
          <w:u w:val="single"/>
        </w:rPr>
      </w:pPr>
    </w:p>
    <w:p w14:paraId="6FAE8558" w14:textId="77777777" w:rsidR="00406509" w:rsidRDefault="00406509" w:rsidP="005D15A9">
      <w:pPr>
        <w:pStyle w:val="ListParagraph"/>
        <w:ind w:left="1440"/>
        <w:rPr>
          <w:rFonts w:ascii="Arial" w:hAnsi="Arial" w:cs="Arial"/>
          <w:color w:val="000000"/>
          <w:sz w:val="32"/>
          <w:szCs w:val="32"/>
          <w:u w:val="single"/>
        </w:rPr>
      </w:pPr>
    </w:p>
    <w:p w14:paraId="49B781D0" w14:textId="77777777" w:rsidR="00406509" w:rsidRDefault="00406509" w:rsidP="005D15A9">
      <w:pPr>
        <w:pStyle w:val="ListParagraph"/>
        <w:ind w:left="1440"/>
        <w:rPr>
          <w:rFonts w:ascii="Arial" w:hAnsi="Arial" w:cs="Arial"/>
          <w:color w:val="000000"/>
          <w:sz w:val="32"/>
          <w:szCs w:val="32"/>
          <w:u w:val="single"/>
        </w:rPr>
      </w:pPr>
    </w:p>
    <w:p w14:paraId="64C7F5C6" w14:textId="50C6E5CC" w:rsidR="00406509" w:rsidRPr="009F40E4" w:rsidRDefault="00406509" w:rsidP="00D53F1E">
      <w:pPr>
        <w:pStyle w:val="ListParagraph"/>
        <w:numPr>
          <w:ilvl w:val="0"/>
          <w:numId w:val="22"/>
        </w:numPr>
        <w:rPr>
          <w:rFonts w:ascii="Arial" w:hAnsi="Arial" w:cs="Arial"/>
          <w:b/>
          <w:bCs/>
          <w:color w:val="000000"/>
          <w:sz w:val="44"/>
          <w:szCs w:val="44"/>
          <w:u w:val="single"/>
        </w:rPr>
      </w:pPr>
      <w:r w:rsidRPr="009F40E4">
        <w:rPr>
          <w:rFonts w:ascii="Arial" w:hAnsi="Arial" w:cs="Arial"/>
          <w:b/>
          <w:bCs/>
          <w:color w:val="000000"/>
          <w:sz w:val="44"/>
          <w:szCs w:val="44"/>
          <w:u w:val="single"/>
        </w:rPr>
        <w:t>GENERAL DESCRIPTION</w:t>
      </w:r>
    </w:p>
    <w:p w14:paraId="5F857978" w14:textId="77777777" w:rsidR="00406509" w:rsidRDefault="00406509" w:rsidP="00406509">
      <w:pPr>
        <w:pStyle w:val="ListParagraph"/>
        <w:ind w:left="1176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</w:p>
    <w:p w14:paraId="24796C58" w14:textId="18332631" w:rsidR="00406509" w:rsidRDefault="00406509" w:rsidP="00D53F1E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  <w:sz w:val="36"/>
          <w:szCs w:val="36"/>
          <w:u w:val="single"/>
        </w:rPr>
      </w:pPr>
      <w:r>
        <w:rPr>
          <w:rFonts w:ascii="Arial" w:hAnsi="Arial" w:cs="Arial"/>
          <w:color w:val="000000"/>
          <w:sz w:val="36"/>
          <w:szCs w:val="36"/>
          <w:u w:val="single"/>
        </w:rPr>
        <w:lastRenderedPageBreak/>
        <w:t xml:space="preserve"> </w:t>
      </w:r>
      <w:r w:rsidR="00DA3553">
        <w:rPr>
          <w:rFonts w:ascii="Arial" w:hAnsi="Arial" w:cs="Arial"/>
          <w:color w:val="000000"/>
          <w:sz w:val="36"/>
          <w:szCs w:val="36"/>
          <w:u w:val="single"/>
        </w:rPr>
        <w:t>PRODUCT</w:t>
      </w:r>
      <w:r w:rsidRPr="00406509">
        <w:rPr>
          <w:rFonts w:ascii="Arial" w:hAnsi="Arial" w:cs="Arial"/>
          <w:color w:val="000000"/>
          <w:sz w:val="36"/>
          <w:szCs w:val="36"/>
          <w:u w:val="single"/>
        </w:rPr>
        <w:t xml:space="preserve"> FUNCTION</w:t>
      </w:r>
    </w:p>
    <w:p w14:paraId="0512650D" w14:textId="0DFEE55B" w:rsidR="005D256F" w:rsidRPr="005D256F" w:rsidRDefault="005D256F" w:rsidP="005D256F">
      <w:pPr>
        <w:rPr>
          <w:rFonts w:ascii="Arial" w:hAnsi="Arial" w:cs="Arial"/>
          <w:color w:val="000000"/>
          <w:sz w:val="36"/>
          <w:szCs w:val="36"/>
          <w:u w:val="single"/>
        </w:rPr>
      </w:pPr>
    </w:p>
    <w:p w14:paraId="339AFB51" w14:textId="0D149CFD" w:rsidR="00406509" w:rsidRPr="005D256F" w:rsidRDefault="00406509" w:rsidP="00D53F1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D256F">
        <w:rPr>
          <w:sz w:val="32"/>
          <w:szCs w:val="32"/>
        </w:rPr>
        <w:t>The Expense Management application will provide the following key functions:</w:t>
      </w:r>
    </w:p>
    <w:p w14:paraId="216F63E9" w14:textId="674D5336" w:rsidR="00406509" w:rsidRPr="005D256F" w:rsidRDefault="00406509" w:rsidP="00D53F1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D256F">
        <w:rPr>
          <w:rStyle w:val="Strong"/>
          <w:sz w:val="32"/>
          <w:szCs w:val="32"/>
        </w:rPr>
        <w:t>Transaction Tracking:</w:t>
      </w:r>
      <w:r w:rsidRPr="005D256F">
        <w:rPr>
          <w:sz w:val="32"/>
          <w:szCs w:val="32"/>
        </w:rPr>
        <w:t xml:space="preserve"> Users can add, edit, and delete transactions, categorizing them as expenses or income.</w:t>
      </w:r>
    </w:p>
    <w:p w14:paraId="0D57043D" w14:textId="26043637" w:rsidR="00406509" w:rsidRPr="005D256F" w:rsidRDefault="00406509" w:rsidP="00D53F1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D256F">
        <w:rPr>
          <w:rStyle w:val="Strong"/>
          <w:sz w:val="32"/>
          <w:szCs w:val="32"/>
        </w:rPr>
        <w:t>Budget Setting:</w:t>
      </w:r>
      <w:r w:rsidRPr="005D256F">
        <w:rPr>
          <w:sz w:val="32"/>
          <w:szCs w:val="32"/>
        </w:rPr>
        <w:t xml:space="preserve"> Users can set budgets for specific categories and time periods (weekly, monthly, yearly)</w:t>
      </w:r>
      <w:r w:rsidR="005D256F" w:rsidRPr="005D256F">
        <w:rPr>
          <w:sz w:val="32"/>
          <w:szCs w:val="32"/>
        </w:rPr>
        <w:t>.</w:t>
      </w:r>
    </w:p>
    <w:p w14:paraId="51C27297" w14:textId="0F4B9287" w:rsidR="005D256F" w:rsidRPr="005D256F" w:rsidRDefault="005D256F" w:rsidP="00D53F1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D256F">
        <w:rPr>
          <w:rStyle w:val="Strong"/>
          <w:sz w:val="32"/>
          <w:szCs w:val="32"/>
        </w:rPr>
        <w:t>Importing Transactions:</w:t>
      </w:r>
      <w:r w:rsidRPr="005D256F">
        <w:rPr>
          <w:sz w:val="32"/>
          <w:szCs w:val="32"/>
        </w:rPr>
        <w:t xml:space="preserve"> The app can import transaction data from text messages, recognizing financial transactions such as debits and credits.</w:t>
      </w:r>
    </w:p>
    <w:p w14:paraId="1925FC47" w14:textId="290FB3AE" w:rsidR="005D256F" w:rsidRPr="005D256F" w:rsidRDefault="005D256F" w:rsidP="00D53F1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D256F">
        <w:rPr>
          <w:rStyle w:val="Strong"/>
          <w:sz w:val="32"/>
          <w:szCs w:val="32"/>
        </w:rPr>
        <w:t>Alerts and Notifications:</w:t>
      </w:r>
      <w:r w:rsidRPr="005D256F">
        <w:rPr>
          <w:sz w:val="32"/>
          <w:szCs w:val="32"/>
        </w:rPr>
        <w:t xml:space="preserve"> Users will receive alerts when their spending exceeds set budgets or when important financial events occur.</w:t>
      </w:r>
    </w:p>
    <w:p w14:paraId="23E55CF5" w14:textId="6DF666E2" w:rsidR="005D256F" w:rsidRPr="005D256F" w:rsidRDefault="005D256F" w:rsidP="00D53F1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D256F">
        <w:rPr>
          <w:rStyle w:val="Strong"/>
          <w:sz w:val="32"/>
          <w:szCs w:val="32"/>
        </w:rPr>
        <w:t>Data Visualization:</w:t>
      </w:r>
      <w:r w:rsidRPr="005D256F">
        <w:rPr>
          <w:sz w:val="32"/>
          <w:szCs w:val="32"/>
        </w:rPr>
        <w:t xml:space="preserve"> The app will provide visual reports, charts, and graphs to help users understand their spending patterns and financial status.</w:t>
      </w:r>
    </w:p>
    <w:p w14:paraId="73E78951" w14:textId="192E380C" w:rsidR="005D256F" w:rsidRDefault="005D256F" w:rsidP="00D53F1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D256F">
        <w:rPr>
          <w:rStyle w:val="Strong"/>
          <w:sz w:val="32"/>
          <w:szCs w:val="32"/>
        </w:rPr>
        <w:t>Data Syncing:</w:t>
      </w:r>
      <w:r w:rsidRPr="005D256F">
        <w:rPr>
          <w:sz w:val="32"/>
          <w:szCs w:val="32"/>
        </w:rPr>
        <w:t xml:space="preserve"> The app will sync data with a cloud database when an internet connection is available, ensuring data is accessible across devices.</w:t>
      </w:r>
    </w:p>
    <w:p w14:paraId="200DB673" w14:textId="77777777" w:rsidR="005D256F" w:rsidRDefault="005D256F" w:rsidP="005D256F">
      <w:pPr>
        <w:rPr>
          <w:sz w:val="32"/>
          <w:szCs w:val="32"/>
        </w:rPr>
      </w:pPr>
    </w:p>
    <w:p w14:paraId="6FD6C0EC" w14:textId="55B46B02" w:rsidR="005D256F" w:rsidRDefault="005D256F" w:rsidP="00D53F1E">
      <w:pPr>
        <w:pStyle w:val="ListParagraph"/>
        <w:numPr>
          <w:ilvl w:val="0"/>
          <w:numId w:val="23"/>
        </w:numPr>
        <w:rPr>
          <w:rFonts w:ascii="Arial" w:hAnsi="Arial" w:cs="Arial"/>
          <w:color w:val="000000"/>
          <w:sz w:val="36"/>
          <w:szCs w:val="36"/>
          <w:u w:val="single"/>
        </w:rPr>
      </w:pPr>
      <w:r>
        <w:rPr>
          <w:rFonts w:ascii="Arial" w:hAnsi="Arial" w:cs="Arial"/>
          <w:color w:val="000000"/>
          <w:sz w:val="36"/>
          <w:szCs w:val="36"/>
          <w:u w:val="single"/>
        </w:rPr>
        <w:t>USER OBJECTIVES</w:t>
      </w:r>
    </w:p>
    <w:p w14:paraId="3D2B7FA3" w14:textId="45BCC88F" w:rsidR="005D256F" w:rsidRPr="005D256F" w:rsidRDefault="005D256F" w:rsidP="00D53F1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D256F">
        <w:rPr>
          <w:sz w:val="32"/>
          <w:szCs w:val="32"/>
        </w:rPr>
        <w:t xml:space="preserve"> </w:t>
      </w:r>
      <w:r w:rsidRPr="005D256F">
        <w:rPr>
          <w:rStyle w:val="Strong"/>
          <w:sz w:val="32"/>
          <w:szCs w:val="32"/>
        </w:rPr>
        <w:t>Effective Budget Management:</w:t>
      </w:r>
      <w:r w:rsidRPr="005D256F">
        <w:rPr>
          <w:sz w:val="32"/>
          <w:szCs w:val="32"/>
        </w:rPr>
        <w:t xml:space="preserve"> Set, monitor, and adhere to budgets for various spending categories.</w:t>
      </w:r>
    </w:p>
    <w:p w14:paraId="0EFCFC8E" w14:textId="6A349EA7" w:rsidR="005D256F" w:rsidRPr="005D256F" w:rsidRDefault="005D256F" w:rsidP="00D53F1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D256F">
        <w:rPr>
          <w:rStyle w:val="Strong"/>
          <w:sz w:val="32"/>
          <w:szCs w:val="32"/>
        </w:rPr>
        <w:t>Accurate Expense Tracking:</w:t>
      </w:r>
      <w:r w:rsidRPr="005D256F">
        <w:rPr>
          <w:sz w:val="32"/>
          <w:szCs w:val="32"/>
        </w:rPr>
        <w:t xml:space="preserve"> Easily track and categorize all financial transactions to understand spending habits.</w:t>
      </w:r>
    </w:p>
    <w:p w14:paraId="019BD2D7" w14:textId="3ECC1E68" w:rsidR="005D256F" w:rsidRPr="005D256F" w:rsidRDefault="005D256F" w:rsidP="00D53F1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D256F">
        <w:rPr>
          <w:rStyle w:val="Strong"/>
          <w:sz w:val="32"/>
          <w:szCs w:val="32"/>
        </w:rPr>
        <w:t>Timely Alerts:</w:t>
      </w:r>
      <w:r w:rsidRPr="005D256F">
        <w:rPr>
          <w:sz w:val="32"/>
          <w:szCs w:val="32"/>
        </w:rPr>
        <w:t xml:space="preserve"> Receive notifications when budgets are exceeded or significant financial transactions occur.</w:t>
      </w:r>
    </w:p>
    <w:p w14:paraId="6441B4EC" w14:textId="3A35EBEB" w:rsidR="005D256F" w:rsidRPr="005D256F" w:rsidRDefault="005D256F" w:rsidP="00D53F1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D256F">
        <w:rPr>
          <w:rStyle w:val="Strong"/>
          <w:sz w:val="32"/>
          <w:szCs w:val="32"/>
        </w:rPr>
        <w:t>Data Integration:</w:t>
      </w:r>
      <w:r w:rsidRPr="005D256F">
        <w:rPr>
          <w:sz w:val="32"/>
          <w:szCs w:val="32"/>
        </w:rPr>
        <w:t xml:space="preserve"> Seamlessly import and manage transaction data from text messages.</w:t>
      </w:r>
    </w:p>
    <w:p w14:paraId="4E24AF0A" w14:textId="13C70BEA" w:rsidR="005D256F" w:rsidRDefault="005D256F" w:rsidP="00D53F1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D256F">
        <w:rPr>
          <w:rStyle w:val="Strong"/>
          <w:sz w:val="32"/>
          <w:szCs w:val="32"/>
        </w:rPr>
        <w:lastRenderedPageBreak/>
        <w:t>Financial Insights:</w:t>
      </w:r>
      <w:r w:rsidRPr="005D256F">
        <w:rPr>
          <w:sz w:val="32"/>
          <w:szCs w:val="32"/>
        </w:rPr>
        <w:t xml:space="preserve"> Access visual reports and analytics to make informed financial decisions.</w:t>
      </w:r>
    </w:p>
    <w:p w14:paraId="46FCC0E7" w14:textId="77777777" w:rsidR="00C325E0" w:rsidRPr="009F40E4" w:rsidRDefault="00C325E0" w:rsidP="00C325E0">
      <w:pPr>
        <w:pStyle w:val="ListParagraph"/>
        <w:ind w:left="1176"/>
        <w:rPr>
          <w:sz w:val="44"/>
          <w:szCs w:val="44"/>
        </w:rPr>
      </w:pPr>
    </w:p>
    <w:p w14:paraId="44F25261" w14:textId="7A7C0837" w:rsidR="00C325E0" w:rsidRPr="008C1C13" w:rsidRDefault="00C325E0" w:rsidP="00D53F1E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  <w:color w:val="000000"/>
          <w:sz w:val="44"/>
          <w:szCs w:val="44"/>
          <w:u w:val="single"/>
        </w:rPr>
      </w:pPr>
      <w:proofErr w:type="gramStart"/>
      <w:r w:rsidRPr="008C1C13">
        <w:rPr>
          <w:rFonts w:ascii="Arial" w:hAnsi="Arial" w:cs="Arial"/>
          <w:b/>
          <w:bCs/>
          <w:color w:val="000000"/>
          <w:sz w:val="44"/>
          <w:szCs w:val="44"/>
          <w:u w:val="single"/>
        </w:rPr>
        <w:t>FUNCTIONAL  REQUIREMENTS</w:t>
      </w:r>
      <w:proofErr w:type="gramEnd"/>
    </w:p>
    <w:p w14:paraId="4C8CD043" w14:textId="77777777" w:rsidR="00C325E0" w:rsidRPr="00C325E0" w:rsidRDefault="00C325E0" w:rsidP="00C325E0">
      <w:pPr>
        <w:pStyle w:val="ListParagraph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</w:p>
    <w:p w14:paraId="2333D002" w14:textId="77777777" w:rsidR="00D77649" w:rsidRPr="00D77649" w:rsidRDefault="00D77649" w:rsidP="00D77649">
      <w:pPr>
        <w:pStyle w:val="ListParagraph"/>
        <w:ind w:left="1176"/>
        <w:rPr>
          <w:rFonts w:ascii="Arial" w:hAnsi="Arial" w:cs="Arial"/>
          <w:color w:val="000000"/>
          <w:sz w:val="36"/>
          <w:szCs w:val="36"/>
        </w:rPr>
      </w:pPr>
      <w:r w:rsidRPr="00D77649">
        <w:rPr>
          <w:rFonts w:ascii="Arial" w:hAnsi="Arial" w:cs="Arial"/>
          <w:color w:val="000000"/>
          <w:sz w:val="36"/>
          <w:szCs w:val="36"/>
        </w:rPr>
        <w:t>1. Dashboard panel</w:t>
      </w:r>
    </w:p>
    <w:p w14:paraId="15BFAC3A" w14:textId="77777777" w:rsidR="00D77649" w:rsidRPr="00D77649" w:rsidRDefault="00D77649" w:rsidP="00D77649">
      <w:pPr>
        <w:pStyle w:val="ListParagraph"/>
        <w:ind w:left="1176"/>
        <w:rPr>
          <w:rFonts w:ascii="Arial" w:hAnsi="Arial" w:cs="Arial"/>
          <w:color w:val="000000"/>
          <w:sz w:val="36"/>
          <w:szCs w:val="36"/>
        </w:rPr>
      </w:pPr>
    </w:p>
    <w:p w14:paraId="753EFC31" w14:textId="66E50AD4" w:rsidR="00D77649" w:rsidRPr="00D77649" w:rsidRDefault="00D77649" w:rsidP="00D77649">
      <w:pPr>
        <w:pStyle w:val="ListParagraph"/>
        <w:ind w:left="1176"/>
        <w:rPr>
          <w:rFonts w:ascii="Arial" w:hAnsi="Arial" w:cs="Arial"/>
          <w:color w:val="000000"/>
          <w:sz w:val="36"/>
          <w:szCs w:val="36"/>
        </w:rPr>
      </w:pPr>
      <w:r w:rsidRPr="00D77649">
        <w:rPr>
          <w:rFonts w:ascii="Arial" w:hAnsi="Arial" w:cs="Arial"/>
          <w:color w:val="000000"/>
          <w:sz w:val="36"/>
          <w:szCs w:val="36"/>
        </w:rPr>
        <w:t xml:space="preserve">The system shall authenticate the user and then display </w:t>
      </w:r>
      <w:r w:rsidR="00DA3553">
        <w:rPr>
          <w:rFonts w:ascii="Arial" w:hAnsi="Arial" w:cs="Arial"/>
          <w:color w:val="000000"/>
          <w:sz w:val="36"/>
          <w:szCs w:val="36"/>
        </w:rPr>
        <w:t xml:space="preserve">the </w:t>
      </w:r>
      <w:r w:rsidRPr="00D77649">
        <w:rPr>
          <w:rFonts w:ascii="Arial" w:hAnsi="Arial" w:cs="Arial"/>
          <w:color w:val="000000"/>
          <w:sz w:val="36"/>
          <w:szCs w:val="36"/>
        </w:rPr>
        <w:t>panel based on the particular identified user.</w:t>
      </w:r>
    </w:p>
    <w:p w14:paraId="0C5DDCD0" w14:textId="77777777" w:rsidR="00D77649" w:rsidRPr="00D77649" w:rsidRDefault="00D77649" w:rsidP="00D77649">
      <w:pPr>
        <w:pStyle w:val="ListParagraph"/>
        <w:ind w:left="1176"/>
        <w:rPr>
          <w:rFonts w:ascii="Arial" w:hAnsi="Arial" w:cs="Arial"/>
          <w:color w:val="000000"/>
          <w:sz w:val="36"/>
          <w:szCs w:val="36"/>
        </w:rPr>
      </w:pPr>
    </w:p>
    <w:p w14:paraId="07ECD887" w14:textId="77777777" w:rsidR="00D77649" w:rsidRPr="00D77649" w:rsidRDefault="00D77649" w:rsidP="00D77649">
      <w:pPr>
        <w:pStyle w:val="ListParagraph"/>
        <w:ind w:left="1176"/>
        <w:rPr>
          <w:rFonts w:ascii="Arial" w:hAnsi="Arial" w:cs="Arial"/>
          <w:color w:val="000000"/>
          <w:sz w:val="36"/>
          <w:szCs w:val="36"/>
        </w:rPr>
      </w:pPr>
      <w:r w:rsidRPr="00D77649">
        <w:rPr>
          <w:rFonts w:ascii="Arial" w:hAnsi="Arial" w:cs="Arial"/>
          <w:color w:val="000000"/>
          <w:sz w:val="36"/>
          <w:szCs w:val="36"/>
        </w:rPr>
        <w:t>2. Add bill</w:t>
      </w:r>
    </w:p>
    <w:p w14:paraId="243B7907" w14:textId="77777777" w:rsidR="00D77649" w:rsidRPr="00D77649" w:rsidRDefault="00D77649" w:rsidP="00D77649">
      <w:pPr>
        <w:pStyle w:val="ListParagraph"/>
        <w:ind w:left="1176"/>
        <w:rPr>
          <w:rFonts w:ascii="Arial" w:hAnsi="Arial" w:cs="Arial"/>
          <w:color w:val="000000"/>
          <w:sz w:val="36"/>
          <w:szCs w:val="36"/>
        </w:rPr>
      </w:pPr>
    </w:p>
    <w:p w14:paraId="189ECE0C" w14:textId="2F50DC1E" w:rsidR="00D77649" w:rsidRPr="00D77649" w:rsidRDefault="00D77649" w:rsidP="00D77649">
      <w:pPr>
        <w:pStyle w:val="ListParagraph"/>
        <w:ind w:left="1176"/>
        <w:rPr>
          <w:rFonts w:ascii="Arial" w:hAnsi="Arial" w:cs="Arial"/>
          <w:color w:val="000000"/>
          <w:sz w:val="36"/>
          <w:szCs w:val="36"/>
        </w:rPr>
      </w:pPr>
      <w:r w:rsidRPr="00D77649">
        <w:rPr>
          <w:rFonts w:ascii="Arial" w:hAnsi="Arial" w:cs="Arial"/>
          <w:color w:val="000000"/>
          <w:sz w:val="36"/>
          <w:szCs w:val="36"/>
        </w:rPr>
        <w:t xml:space="preserve">The system shall allow the user to add bill details based on the user's need to track the type of </w:t>
      </w:r>
      <w:r w:rsidR="00DA3553">
        <w:rPr>
          <w:rFonts w:ascii="Arial" w:hAnsi="Arial" w:cs="Arial"/>
          <w:color w:val="000000"/>
          <w:sz w:val="36"/>
          <w:szCs w:val="36"/>
        </w:rPr>
        <w:t>expenses</w:t>
      </w:r>
    </w:p>
    <w:p w14:paraId="1F53674C" w14:textId="77777777" w:rsidR="00D77649" w:rsidRPr="00D77649" w:rsidRDefault="00D77649" w:rsidP="00D77649">
      <w:pPr>
        <w:pStyle w:val="ListParagraph"/>
        <w:ind w:left="1176"/>
        <w:rPr>
          <w:rFonts w:ascii="Arial" w:hAnsi="Arial" w:cs="Arial"/>
          <w:color w:val="000000"/>
          <w:sz w:val="36"/>
          <w:szCs w:val="36"/>
        </w:rPr>
      </w:pPr>
    </w:p>
    <w:p w14:paraId="5DAE8648" w14:textId="77777777" w:rsidR="00D77649" w:rsidRPr="00D77649" w:rsidRDefault="00D77649" w:rsidP="00D77649">
      <w:pPr>
        <w:pStyle w:val="ListParagraph"/>
        <w:ind w:left="1176"/>
        <w:rPr>
          <w:rFonts w:ascii="Arial" w:hAnsi="Arial" w:cs="Arial"/>
          <w:color w:val="000000"/>
          <w:sz w:val="36"/>
          <w:szCs w:val="36"/>
        </w:rPr>
      </w:pPr>
      <w:r w:rsidRPr="00D77649">
        <w:rPr>
          <w:rFonts w:ascii="Arial" w:hAnsi="Arial" w:cs="Arial"/>
          <w:color w:val="000000"/>
          <w:sz w:val="36"/>
          <w:szCs w:val="36"/>
        </w:rPr>
        <w:t>3. Expense planner</w:t>
      </w:r>
    </w:p>
    <w:p w14:paraId="0B62506D" w14:textId="77777777" w:rsidR="00D77649" w:rsidRPr="00D77649" w:rsidRDefault="00D77649" w:rsidP="00D77649">
      <w:pPr>
        <w:pStyle w:val="ListParagraph"/>
        <w:ind w:left="1176"/>
        <w:rPr>
          <w:rFonts w:ascii="Arial" w:hAnsi="Arial" w:cs="Arial"/>
          <w:color w:val="000000"/>
          <w:sz w:val="36"/>
          <w:szCs w:val="36"/>
        </w:rPr>
      </w:pPr>
    </w:p>
    <w:p w14:paraId="55B41806" w14:textId="17FB0E85" w:rsidR="00D77649" w:rsidRPr="00D77649" w:rsidRDefault="00D77649" w:rsidP="00D77649">
      <w:pPr>
        <w:pStyle w:val="ListParagraph"/>
        <w:ind w:left="1176"/>
        <w:rPr>
          <w:rFonts w:ascii="Arial" w:hAnsi="Arial" w:cs="Arial"/>
          <w:color w:val="000000"/>
          <w:sz w:val="36"/>
          <w:szCs w:val="36"/>
        </w:rPr>
      </w:pPr>
      <w:r w:rsidRPr="00D77649">
        <w:rPr>
          <w:rFonts w:ascii="Arial" w:hAnsi="Arial" w:cs="Arial"/>
          <w:color w:val="000000"/>
          <w:sz w:val="36"/>
          <w:szCs w:val="36"/>
        </w:rPr>
        <w:t xml:space="preserve">The system should graphically represent the current month figure based </w:t>
      </w:r>
      <w:r w:rsidR="00DA3553">
        <w:rPr>
          <w:rFonts w:ascii="Arial" w:hAnsi="Arial" w:cs="Arial"/>
          <w:color w:val="000000"/>
          <w:sz w:val="36"/>
          <w:szCs w:val="36"/>
        </w:rPr>
        <w:t xml:space="preserve">on </w:t>
      </w:r>
      <w:r w:rsidRPr="00D77649">
        <w:rPr>
          <w:rFonts w:ascii="Arial" w:hAnsi="Arial" w:cs="Arial"/>
          <w:color w:val="000000"/>
          <w:sz w:val="36"/>
          <w:szCs w:val="36"/>
        </w:rPr>
        <w:t xml:space="preserve">current month expenses and </w:t>
      </w:r>
      <w:r w:rsidR="00DA3553">
        <w:rPr>
          <w:rFonts w:ascii="Arial" w:hAnsi="Arial" w:cs="Arial"/>
          <w:color w:val="000000"/>
          <w:sz w:val="36"/>
          <w:szCs w:val="36"/>
        </w:rPr>
        <w:t xml:space="preserve">the </w:t>
      </w:r>
      <w:r w:rsidRPr="00D77649">
        <w:rPr>
          <w:rFonts w:ascii="Arial" w:hAnsi="Arial" w:cs="Arial"/>
          <w:color w:val="000000"/>
          <w:sz w:val="36"/>
          <w:szCs w:val="36"/>
        </w:rPr>
        <w:t>user's own budget share. on user's</w:t>
      </w:r>
    </w:p>
    <w:p w14:paraId="790A8162" w14:textId="77777777" w:rsidR="00D77649" w:rsidRPr="00D77649" w:rsidRDefault="00D77649" w:rsidP="00D77649">
      <w:pPr>
        <w:pStyle w:val="ListParagraph"/>
        <w:ind w:left="1176"/>
        <w:rPr>
          <w:rFonts w:ascii="Arial" w:hAnsi="Arial" w:cs="Arial"/>
          <w:color w:val="000000"/>
          <w:sz w:val="36"/>
          <w:szCs w:val="36"/>
        </w:rPr>
      </w:pPr>
    </w:p>
    <w:p w14:paraId="23127953" w14:textId="77777777" w:rsidR="00D77649" w:rsidRPr="00D77649" w:rsidRDefault="00D77649" w:rsidP="00D77649">
      <w:pPr>
        <w:pStyle w:val="ListParagraph"/>
        <w:ind w:left="1176"/>
        <w:rPr>
          <w:rFonts w:ascii="Arial" w:hAnsi="Arial" w:cs="Arial"/>
          <w:color w:val="000000"/>
          <w:sz w:val="36"/>
          <w:szCs w:val="36"/>
        </w:rPr>
      </w:pPr>
      <w:r w:rsidRPr="00D77649">
        <w:rPr>
          <w:rFonts w:ascii="Arial" w:hAnsi="Arial" w:cs="Arial"/>
          <w:color w:val="000000"/>
          <w:sz w:val="36"/>
          <w:szCs w:val="36"/>
        </w:rPr>
        <w:t>4. Expense tracker</w:t>
      </w:r>
    </w:p>
    <w:p w14:paraId="16C52E36" w14:textId="77777777" w:rsidR="00D77649" w:rsidRPr="00D77649" w:rsidRDefault="00D77649" w:rsidP="00D77649">
      <w:pPr>
        <w:pStyle w:val="ListParagraph"/>
        <w:ind w:left="1176"/>
        <w:rPr>
          <w:rFonts w:ascii="Arial" w:hAnsi="Arial" w:cs="Arial"/>
          <w:color w:val="000000"/>
          <w:sz w:val="36"/>
          <w:szCs w:val="36"/>
        </w:rPr>
      </w:pPr>
    </w:p>
    <w:p w14:paraId="258A84EB" w14:textId="60EF217F" w:rsidR="00D77649" w:rsidRPr="00D77649" w:rsidRDefault="00D77649" w:rsidP="00D77649">
      <w:pPr>
        <w:pStyle w:val="ListParagraph"/>
        <w:ind w:left="1176"/>
        <w:rPr>
          <w:rFonts w:ascii="Arial" w:hAnsi="Arial" w:cs="Arial"/>
          <w:color w:val="000000"/>
          <w:sz w:val="36"/>
          <w:szCs w:val="36"/>
        </w:rPr>
      </w:pPr>
      <w:r w:rsidRPr="00D77649">
        <w:rPr>
          <w:rFonts w:ascii="Arial" w:hAnsi="Arial" w:cs="Arial"/>
          <w:color w:val="000000"/>
          <w:sz w:val="36"/>
          <w:szCs w:val="36"/>
        </w:rPr>
        <w:t xml:space="preserve">The system should graphically represent the yearly expense numbers in </w:t>
      </w:r>
      <w:r w:rsidR="00DA3553">
        <w:rPr>
          <w:rFonts w:ascii="Arial" w:hAnsi="Arial" w:cs="Arial"/>
          <w:color w:val="000000"/>
          <w:sz w:val="36"/>
          <w:szCs w:val="36"/>
        </w:rPr>
        <w:t xml:space="preserve">the </w:t>
      </w:r>
      <w:r w:rsidRPr="00D77649">
        <w:rPr>
          <w:rFonts w:ascii="Arial" w:hAnsi="Arial" w:cs="Arial"/>
          <w:color w:val="000000"/>
          <w:sz w:val="36"/>
          <w:szCs w:val="36"/>
        </w:rPr>
        <w:t xml:space="preserve">form of </w:t>
      </w:r>
      <w:r w:rsidR="00DA3553">
        <w:rPr>
          <w:rFonts w:ascii="Arial" w:hAnsi="Arial" w:cs="Arial"/>
          <w:color w:val="000000"/>
          <w:sz w:val="36"/>
          <w:szCs w:val="36"/>
        </w:rPr>
        <w:t xml:space="preserve">a </w:t>
      </w:r>
      <w:r w:rsidRPr="00D77649">
        <w:rPr>
          <w:rFonts w:ascii="Arial" w:hAnsi="Arial" w:cs="Arial"/>
          <w:color w:val="000000"/>
          <w:sz w:val="36"/>
          <w:szCs w:val="36"/>
        </w:rPr>
        <w:t>report</w:t>
      </w:r>
    </w:p>
    <w:p w14:paraId="47C64E20" w14:textId="1D82C203" w:rsidR="00D77649" w:rsidRDefault="00D77649" w:rsidP="00D77649">
      <w:pPr>
        <w:pStyle w:val="ListParagraph"/>
        <w:ind w:left="1176"/>
        <w:rPr>
          <w:rFonts w:ascii="Arial" w:hAnsi="Arial" w:cs="Arial"/>
          <w:color w:val="000000"/>
          <w:sz w:val="36"/>
          <w:szCs w:val="36"/>
          <w:u w:val="single"/>
        </w:rPr>
      </w:pPr>
    </w:p>
    <w:p w14:paraId="77509A38" w14:textId="77777777" w:rsidR="00D77649" w:rsidRPr="00D77649" w:rsidRDefault="00D77649" w:rsidP="00D77649">
      <w:pPr>
        <w:pStyle w:val="ListParagraph"/>
        <w:ind w:left="1176"/>
        <w:rPr>
          <w:rFonts w:ascii="Arial" w:hAnsi="Arial" w:cs="Arial"/>
          <w:color w:val="000000"/>
          <w:sz w:val="36"/>
          <w:szCs w:val="36"/>
        </w:rPr>
      </w:pPr>
      <w:r w:rsidRPr="00D77649">
        <w:rPr>
          <w:rFonts w:ascii="Arial" w:hAnsi="Arial" w:cs="Arial"/>
          <w:color w:val="000000"/>
          <w:sz w:val="36"/>
          <w:szCs w:val="36"/>
        </w:rPr>
        <w:t>5. Add notes</w:t>
      </w:r>
    </w:p>
    <w:p w14:paraId="6A395352" w14:textId="77777777" w:rsidR="00D77649" w:rsidRPr="00D77649" w:rsidRDefault="00D77649" w:rsidP="00D77649">
      <w:pPr>
        <w:pStyle w:val="ListParagraph"/>
        <w:ind w:left="1176"/>
        <w:rPr>
          <w:rFonts w:ascii="Arial" w:hAnsi="Arial" w:cs="Arial"/>
          <w:color w:val="000000"/>
          <w:sz w:val="36"/>
          <w:szCs w:val="36"/>
          <w:u w:val="single"/>
        </w:rPr>
      </w:pPr>
    </w:p>
    <w:p w14:paraId="1209C62B" w14:textId="343E7018" w:rsidR="00D77649" w:rsidRPr="00D77649" w:rsidRDefault="00D77649" w:rsidP="00D77649">
      <w:pPr>
        <w:pStyle w:val="ListParagraph"/>
        <w:ind w:left="1176"/>
        <w:rPr>
          <w:rFonts w:ascii="Arial" w:hAnsi="Arial" w:cs="Arial"/>
          <w:color w:val="000000"/>
          <w:sz w:val="36"/>
          <w:szCs w:val="36"/>
        </w:rPr>
      </w:pPr>
      <w:r w:rsidRPr="00D77649">
        <w:rPr>
          <w:rFonts w:ascii="Arial" w:hAnsi="Arial" w:cs="Arial"/>
          <w:color w:val="000000"/>
          <w:sz w:val="36"/>
          <w:szCs w:val="36"/>
        </w:rPr>
        <w:t>The system shall allow users to add notes to their expenses.</w:t>
      </w:r>
    </w:p>
    <w:p w14:paraId="2CC84705" w14:textId="77777777" w:rsidR="00D77649" w:rsidRPr="00D77649" w:rsidRDefault="00D77649" w:rsidP="00D77649">
      <w:pPr>
        <w:pStyle w:val="ListParagraph"/>
        <w:ind w:left="1176"/>
        <w:rPr>
          <w:rFonts w:ascii="Arial" w:hAnsi="Arial" w:cs="Arial"/>
          <w:color w:val="000000"/>
          <w:sz w:val="36"/>
          <w:szCs w:val="36"/>
        </w:rPr>
      </w:pPr>
    </w:p>
    <w:p w14:paraId="1035887D" w14:textId="31724BFD" w:rsidR="00D77649" w:rsidRPr="00D77649" w:rsidRDefault="00D77649" w:rsidP="00D77649">
      <w:pPr>
        <w:pStyle w:val="ListParagraph"/>
        <w:ind w:left="1176"/>
        <w:rPr>
          <w:rFonts w:ascii="Arial" w:hAnsi="Arial" w:cs="Arial"/>
          <w:color w:val="000000"/>
          <w:sz w:val="36"/>
          <w:szCs w:val="36"/>
        </w:rPr>
      </w:pPr>
      <w:r w:rsidRPr="00D77649">
        <w:rPr>
          <w:rFonts w:ascii="Arial" w:hAnsi="Arial" w:cs="Arial"/>
          <w:color w:val="000000"/>
          <w:sz w:val="36"/>
          <w:szCs w:val="36"/>
        </w:rPr>
        <w:t>6.Calender</w:t>
      </w:r>
    </w:p>
    <w:p w14:paraId="70C1D72F" w14:textId="77777777" w:rsidR="00D77649" w:rsidRPr="00D77649" w:rsidRDefault="00D77649" w:rsidP="00D77649">
      <w:pPr>
        <w:pStyle w:val="ListParagraph"/>
        <w:ind w:left="1176"/>
        <w:rPr>
          <w:rFonts w:ascii="Arial" w:hAnsi="Arial" w:cs="Arial"/>
          <w:color w:val="000000"/>
          <w:sz w:val="36"/>
          <w:szCs w:val="36"/>
        </w:rPr>
      </w:pPr>
    </w:p>
    <w:p w14:paraId="5769139E" w14:textId="77777777" w:rsidR="00D77649" w:rsidRPr="00D77649" w:rsidRDefault="00D77649" w:rsidP="00D77649">
      <w:pPr>
        <w:pStyle w:val="ListParagraph"/>
        <w:ind w:left="1176"/>
        <w:rPr>
          <w:rFonts w:ascii="Arial" w:hAnsi="Arial" w:cs="Arial"/>
          <w:color w:val="000000"/>
          <w:sz w:val="36"/>
          <w:szCs w:val="36"/>
        </w:rPr>
      </w:pPr>
      <w:r w:rsidRPr="00D77649">
        <w:rPr>
          <w:rFonts w:ascii="Arial" w:hAnsi="Arial" w:cs="Arial"/>
          <w:color w:val="000000"/>
          <w:sz w:val="36"/>
          <w:szCs w:val="36"/>
        </w:rPr>
        <w:t>The system shall allow users to add the date to their expenses</w:t>
      </w:r>
    </w:p>
    <w:p w14:paraId="752283D0" w14:textId="77777777" w:rsidR="00D77649" w:rsidRPr="00D77649" w:rsidRDefault="00D77649" w:rsidP="00D77649">
      <w:pPr>
        <w:pStyle w:val="ListParagraph"/>
        <w:ind w:left="1176"/>
        <w:rPr>
          <w:rFonts w:ascii="Arial" w:hAnsi="Arial" w:cs="Arial"/>
          <w:color w:val="000000"/>
          <w:sz w:val="36"/>
          <w:szCs w:val="36"/>
        </w:rPr>
      </w:pPr>
    </w:p>
    <w:p w14:paraId="4827C696" w14:textId="77777777" w:rsidR="00D77649" w:rsidRPr="00D77649" w:rsidRDefault="00D77649" w:rsidP="00D77649">
      <w:pPr>
        <w:pStyle w:val="ListParagraph"/>
        <w:ind w:left="1176"/>
        <w:rPr>
          <w:rFonts w:ascii="Arial" w:hAnsi="Arial" w:cs="Arial"/>
          <w:color w:val="000000"/>
          <w:sz w:val="36"/>
          <w:szCs w:val="36"/>
        </w:rPr>
      </w:pPr>
      <w:r w:rsidRPr="00D77649">
        <w:rPr>
          <w:rFonts w:ascii="Arial" w:hAnsi="Arial" w:cs="Arial"/>
          <w:color w:val="000000"/>
          <w:sz w:val="36"/>
          <w:szCs w:val="36"/>
        </w:rPr>
        <w:t>7. Category</w:t>
      </w:r>
    </w:p>
    <w:p w14:paraId="38FA446E" w14:textId="77777777" w:rsidR="00D77649" w:rsidRPr="00D77649" w:rsidRDefault="00D77649" w:rsidP="00D77649">
      <w:pPr>
        <w:pStyle w:val="ListParagraph"/>
        <w:ind w:left="1176"/>
        <w:rPr>
          <w:rFonts w:ascii="Arial" w:hAnsi="Arial" w:cs="Arial"/>
          <w:color w:val="000000"/>
          <w:sz w:val="36"/>
          <w:szCs w:val="36"/>
        </w:rPr>
      </w:pPr>
    </w:p>
    <w:p w14:paraId="0C7BD39E" w14:textId="742004ED" w:rsidR="00D77649" w:rsidRDefault="00D77649" w:rsidP="00D77649">
      <w:pPr>
        <w:pStyle w:val="ListParagraph"/>
        <w:ind w:left="1176"/>
        <w:rPr>
          <w:rFonts w:ascii="Arial" w:hAnsi="Arial" w:cs="Arial"/>
          <w:color w:val="000000"/>
          <w:sz w:val="36"/>
          <w:szCs w:val="36"/>
        </w:rPr>
      </w:pPr>
      <w:r w:rsidRPr="00D77649">
        <w:rPr>
          <w:rFonts w:ascii="Arial" w:hAnsi="Arial" w:cs="Arial"/>
          <w:color w:val="000000"/>
          <w:sz w:val="36"/>
          <w:szCs w:val="36"/>
        </w:rPr>
        <w:t>The system shall allow users to add categories of their expenses</w:t>
      </w:r>
    </w:p>
    <w:p w14:paraId="720CF77C" w14:textId="77777777" w:rsidR="00D77649" w:rsidRPr="00D77649" w:rsidRDefault="00D77649" w:rsidP="00D77649">
      <w:pPr>
        <w:pStyle w:val="ListParagraph"/>
        <w:ind w:left="1176"/>
        <w:rPr>
          <w:rFonts w:ascii="Arial" w:hAnsi="Arial" w:cs="Arial"/>
          <w:color w:val="000000"/>
          <w:sz w:val="36"/>
          <w:szCs w:val="36"/>
        </w:rPr>
      </w:pPr>
    </w:p>
    <w:p w14:paraId="054E7EE3" w14:textId="5BE7899C" w:rsidR="00D77649" w:rsidRPr="00C325E0" w:rsidRDefault="00D77649" w:rsidP="00D77649">
      <w:pPr>
        <w:pStyle w:val="ListParagraph"/>
        <w:ind w:left="1176"/>
        <w:rPr>
          <w:rFonts w:ascii="Arial" w:hAnsi="Arial" w:cs="Arial"/>
          <w:color w:val="000000"/>
          <w:sz w:val="32"/>
          <w:szCs w:val="32"/>
          <w:u w:val="single"/>
        </w:rPr>
      </w:pPr>
      <w:r>
        <w:rPr>
          <w:rFonts w:ascii="Arial" w:hAnsi="Arial" w:cs="Arial"/>
          <w:noProof/>
          <w:color w:val="000000"/>
          <w:sz w:val="32"/>
          <w:szCs w:val="32"/>
          <w:u w:val="single"/>
        </w:rPr>
        <w:drawing>
          <wp:inline distT="0" distB="0" distL="0" distR="0" wp14:anchorId="67E09EF1" wp14:editId="767F4ED3">
            <wp:extent cx="5725795" cy="4060190"/>
            <wp:effectExtent l="0" t="0" r="8255" b="0"/>
            <wp:docPr id="344824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B38F7" w14:textId="77777777" w:rsidR="00C325E0" w:rsidRDefault="00C325E0" w:rsidP="00E3628C">
      <w:pPr>
        <w:rPr>
          <w:rFonts w:ascii="Arial" w:hAnsi="Arial" w:cs="Arial"/>
          <w:color w:val="000000"/>
          <w:sz w:val="32"/>
          <w:szCs w:val="32"/>
          <w:u w:val="single"/>
        </w:rPr>
      </w:pPr>
    </w:p>
    <w:p w14:paraId="72138ACB" w14:textId="77777777" w:rsidR="00E3628C" w:rsidRPr="00E3628C" w:rsidRDefault="00E3628C" w:rsidP="00E3628C">
      <w:pPr>
        <w:rPr>
          <w:rFonts w:ascii="Arial" w:hAnsi="Arial" w:cs="Arial"/>
          <w:color w:val="000000"/>
          <w:sz w:val="32"/>
          <w:szCs w:val="32"/>
          <w:u w:val="single"/>
        </w:rPr>
      </w:pPr>
    </w:p>
    <w:tbl>
      <w:tblPr>
        <w:tblStyle w:val="TableGrid"/>
        <w:tblW w:w="8265" w:type="dxa"/>
        <w:tblInd w:w="1176" w:type="dxa"/>
        <w:tblLook w:val="04A0" w:firstRow="1" w:lastRow="0" w:firstColumn="1" w:lastColumn="0" w:noHBand="0" w:noVBand="1"/>
      </w:tblPr>
      <w:tblGrid>
        <w:gridCol w:w="3999"/>
        <w:gridCol w:w="4176"/>
        <w:gridCol w:w="90"/>
      </w:tblGrid>
      <w:tr w:rsidR="006C2F30" w14:paraId="4823833A" w14:textId="77777777" w:rsidTr="00E3628C">
        <w:trPr>
          <w:trHeight w:val="387"/>
        </w:trPr>
        <w:tc>
          <w:tcPr>
            <w:tcW w:w="3999" w:type="dxa"/>
          </w:tcPr>
          <w:p w14:paraId="7B04E6BF" w14:textId="53DC5602" w:rsidR="006C2F30" w:rsidRPr="008C1C13" w:rsidRDefault="008C1C13" w:rsidP="00C325E0">
            <w:pPr>
              <w:pStyle w:val="ListParagraph"/>
              <w:ind w:left="0"/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          </w:t>
            </w:r>
            <w:r w:rsidR="001975DB" w:rsidRPr="008C1C13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</w:p>
          <w:p w14:paraId="0CF40D55" w14:textId="07E9A8A6" w:rsidR="008C1C13" w:rsidRPr="008C1C13" w:rsidRDefault="008C1C13" w:rsidP="00C325E0">
            <w:pPr>
              <w:pStyle w:val="ListParagraph"/>
              <w:ind w:left="0"/>
              <w:rPr>
                <w:rFonts w:ascii="Arial" w:hAnsi="Arial" w:cs="Arial"/>
                <w:b/>
                <w:bCs/>
                <w:color w:val="000000"/>
                <w:sz w:val="32"/>
                <w:szCs w:val="32"/>
                <w:u w:val="single"/>
              </w:rPr>
            </w:pPr>
          </w:p>
        </w:tc>
        <w:tc>
          <w:tcPr>
            <w:tcW w:w="4266" w:type="dxa"/>
            <w:gridSpan w:val="2"/>
          </w:tcPr>
          <w:p w14:paraId="71E5353E" w14:textId="43E813B1" w:rsidR="006C2F30" w:rsidRPr="008C1C13" w:rsidRDefault="008C1C13" w:rsidP="00C325E0">
            <w:pPr>
              <w:pStyle w:val="ListParagraph"/>
              <w:ind w:left="0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 xml:space="preserve">        </w:t>
            </w:r>
            <w:r w:rsidR="001975DB" w:rsidRPr="008C1C13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Description</w:t>
            </w:r>
          </w:p>
          <w:p w14:paraId="09B03665" w14:textId="4439ADE1" w:rsidR="008C1C13" w:rsidRPr="008C1C13" w:rsidRDefault="008C1C13" w:rsidP="00C325E0">
            <w:pPr>
              <w:pStyle w:val="ListParagraph"/>
              <w:ind w:left="0"/>
              <w:rPr>
                <w:rFonts w:ascii="Arial" w:hAnsi="Arial" w:cs="Arial"/>
                <w:b/>
                <w:bCs/>
                <w:color w:val="000000"/>
                <w:sz w:val="32"/>
                <w:szCs w:val="32"/>
                <w:u w:val="single"/>
              </w:rPr>
            </w:pPr>
          </w:p>
        </w:tc>
      </w:tr>
      <w:tr w:rsidR="006C2F30" w14:paraId="4BFC1132" w14:textId="77777777" w:rsidTr="00E3628C">
        <w:trPr>
          <w:trHeight w:val="387"/>
        </w:trPr>
        <w:tc>
          <w:tcPr>
            <w:tcW w:w="3999" w:type="dxa"/>
          </w:tcPr>
          <w:p w14:paraId="156E2D4D" w14:textId="2DCF7615" w:rsidR="006C2F30" w:rsidRPr="001975DB" w:rsidRDefault="001975DB" w:rsidP="00C325E0">
            <w:pPr>
              <w:pStyle w:val="ListParagraph"/>
              <w:ind w:left="0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1975DB">
              <w:rPr>
                <w:rFonts w:ascii="Arial" w:hAnsi="Arial" w:cs="Arial"/>
                <w:color w:val="000000"/>
                <w:sz w:val="32"/>
                <w:szCs w:val="32"/>
              </w:rPr>
              <w:t>initiating actor</w:t>
            </w:r>
          </w:p>
        </w:tc>
        <w:tc>
          <w:tcPr>
            <w:tcW w:w="4266" w:type="dxa"/>
            <w:gridSpan w:val="2"/>
          </w:tcPr>
          <w:p w14:paraId="3ECCA5A9" w14:textId="220FBFD6" w:rsidR="006C2F30" w:rsidRPr="001975DB" w:rsidRDefault="001975DB" w:rsidP="00C325E0">
            <w:pPr>
              <w:pStyle w:val="ListParagraph"/>
              <w:ind w:left="0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1975DB">
              <w:rPr>
                <w:rFonts w:ascii="Arial" w:hAnsi="Arial" w:cs="Arial"/>
                <w:color w:val="000000"/>
                <w:sz w:val="32"/>
                <w:szCs w:val="32"/>
              </w:rPr>
              <w:t>user</w:t>
            </w:r>
          </w:p>
        </w:tc>
      </w:tr>
      <w:tr w:rsidR="006C2F30" w14:paraId="474E2F7E" w14:textId="77777777" w:rsidTr="00E3628C">
        <w:trPr>
          <w:trHeight w:val="1193"/>
        </w:trPr>
        <w:tc>
          <w:tcPr>
            <w:tcW w:w="3999" w:type="dxa"/>
          </w:tcPr>
          <w:p w14:paraId="202C8BF9" w14:textId="31210EE6" w:rsidR="006C2F30" w:rsidRPr="001975DB" w:rsidRDefault="001975DB" w:rsidP="008C1C13">
            <w:pPr>
              <w:pStyle w:val="ListParagraph"/>
              <w:ind w:left="0"/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1975DB">
              <w:rPr>
                <w:rFonts w:ascii="Arial" w:hAnsi="Arial" w:cs="Arial"/>
                <w:color w:val="000000"/>
                <w:sz w:val="32"/>
                <w:szCs w:val="32"/>
              </w:rPr>
              <w:t>Login</w:t>
            </w:r>
          </w:p>
        </w:tc>
        <w:tc>
          <w:tcPr>
            <w:tcW w:w="4266" w:type="dxa"/>
            <w:gridSpan w:val="2"/>
          </w:tcPr>
          <w:p w14:paraId="68029D01" w14:textId="6DA46DC1" w:rsidR="006C2F30" w:rsidRPr="001975DB" w:rsidRDefault="001975DB" w:rsidP="008C1C13">
            <w:pPr>
              <w:pStyle w:val="ListParagraph"/>
              <w:ind w:left="0"/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1975DB">
              <w:rPr>
                <w:rFonts w:ascii="Arial" w:hAnsi="Arial" w:cs="Arial"/>
                <w:color w:val="000000"/>
                <w:sz w:val="32"/>
                <w:szCs w:val="32"/>
              </w:rPr>
              <w:t>to provide identification details and enter the system</w:t>
            </w:r>
          </w:p>
        </w:tc>
      </w:tr>
      <w:tr w:rsidR="006C2F30" w14:paraId="4D14213B" w14:textId="77777777" w:rsidTr="00E3628C">
        <w:trPr>
          <w:trHeight w:val="776"/>
        </w:trPr>
        <w:tc>
          <w:tcPr>
            <w:tcW w:w="3999" w:type="dxa"/>
          </w:tcPr>
          <w:p w14:paraId="1D80BF7B" w14:textId="10FD59D8" w:rsidR="006C2F30" w:rsidRPr="001975DB" w:rsidRDefault="001975DB" w:rsidP="008C1C13">
            <w:pPr>
              <w:pStyle w:val="ListParagraph"/>
              <w:ind w:left="0"/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1975DB">
              <w:rPr>
                <w:rFonts w:ascii="Arial" w:hAnsi="Arial" w:cs="Arial"/>
                <w:color w:val="000000"/>
                <w:sz w:val="32"/>
                <w:szCs w:val="32"/>
              </w:rPr>
              <w:t>Authentication</w:t>
            </w:r>
          </w:p>
        </w:tc>
        <w:tc>
          <w:tcPr>
            <w:tcW w:w="4266" w:type="dxa"/>
            <w:gridSpan w:val="2"/>
          </w:tcPr>
          <w:p w14:paraId="6F3E88D4" w14:textId="1F91B488" w:rsidR="006C2F30" w:rsidRPr="001975DB" w:rsidRDefault="001975DB" w:rsidP="008C1C13">
            <w:pPr>
              <w:pStyle w:val="ListParagraph"/>
              <w:ind w:left="0"/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1975DB">
              <w:rPr>
                <w:rFonts w:ascii="Arial" w:hAnsi="Arial" w:cs="Arial"/>
                <w:color w:val="000000"/>
                <w:sz w:val="32"/>
                <w:szCs w:val="32"/>
              </w:rPr>
              <w:t>To validate the details entered by the user</w:t>
            </w:r>
          </w:p>
        </w:tc>
      </w:tr>
      <w:tr w:rsidR="006C2F30" w14:paraId="5EA22724" w14:textId="77777777" w:rsidTr="00E3628C">
        <w:trPr>
          <w:trHeight w:val="789"/>
        </w:trPr>
        <w:tc>
          <w:tcPr>
            <w:tcW w:w="3999" w:type="dxa"/>
          </w:tcPr>
          <w:p w14:paraId="184BA3C9" w14:textId="148F8795" w:rsidR="006C2F30" w:rsidRPr="001975DB" w:rsidRDefault="001975DB" w:rsidP="008C1C13">
            <w:pPr>
              <w:pStyle w:val="ListParagraph"/>
              <w:ind w:left="0"/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1975DB">
              <w:rPr>
                <w:rFonts w:ascii="Arial" w:hAnsi="Arial" w:cs="Arial"/>
                <w:color w:val="000000"/>
                <w:sz w:val="32"/>
                <w:szCs w:val="32"/>
              </w:rPr>
              <w:t>View expenses</w:t>
            </w:r>
          </w:p>
        </w:tc>
        <w:tc>
          <w:tcPr>
            <w:tcW w:w="4266" w:type="dxa"/>
            <w:gridSpan w:val="2"/>
          </w:tcPr>
          <w:p w14:paraId="28D71735" w14:textId="1BBFBD6F" w:rsidR="006C2F30" w:rsidRPr="001975DB" w:rsidRDefault="001975DB" w:rsidP="008C1C13">
            <w:pPr>
              <w:pStyle w:val="ListParagraph"/>
              <w:ind w:left="0"/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1975DB">
              <w:rPr>
                <w:rFonts w:ascii="Arial" w:hAnsi="Arial" w:cs="Arial"/>
                <w:color w:val="000000"/>
                <w:sz w:val="32"/>
                <w:szCs w:val="32"/>
              </w:rPr>
              <w:t>Provide the updated log of expenses</w:t>
            </w:r>
          </w:p>
        </w:tc>
      </w:tr>
      <w:tr w:rsidR="006C2F30" w14:paraId="110F1CE9" w14:textId="77777777" w:rsidTr="00E3628C">
        <w:trPr>
          <w:trHeight w:val="789"/>
        </w:trPr>
        <w:tc>
          <w:tcPr>
            <w:tcW w:w="3999" w:type="dxa"/>
          </w:tcPr>
          <w:p w14:paraId="0DC47695" w14:textId="6E0C4986" w:rsidR="006C2F30" w:rsidRPr="001975DB" w:rsidRDefault="001975DB" w:rsidP="008C1C13">
            <w:pPr>
              <w:pStyle w:val="ListParagraph"/>
              <w:ind w:left="0"/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1975DB">
              <w:rPr>
                <w:rFonts w:ascii="Arial" w:hAnsi="Arial" w:cs="Arial"/>
                <w:color w:val="000000"/>
                <w:sz w:val="32"/>
                <w:szCs w:val="32"/>
              </w:rPr>
              <w:t>Add bill</w:t>
            </w:r>
          </w:p>
        </w:tc>
        <w:tc>
          <w:tcPr>
            <w:tcW w:w="4266" w:type="dxa"/>
            <w:gridSpan w:val="2"/>
          </w:tcPr>
          <w:p w14:paraId="3E113D14" w14:textId="77777777" w:rsidR="001975DB" w:rsidRPr="001975DB" w:rsidRDefault="001975DB" w:rsidP="008C1C13">
            <w:pPr>
              <w:pStyle w:val="ListParagraph"/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  <w:p w14:paraId="4505F830" w14:textId="3661046E" w:rsidR="006C2F30" w:rsidRPr="001975DB" w:rsidRDefault="001975DB" w:rsidP="008C1C13">
            <w:pPr>
              <w:pStyle w:val="ListParagraph"/>
              <w:ind w:left="0"/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1975DB">
              <w:rPr>
                <w:rFonts w:ascii="Arial" w:hAnsi="Arial" w:cs="Arial"/>
                <w:color w:val="000000"/>
                <w:sz w:val="32"/>
                <w:szCs w:val="32"/>
              </w:rPr>
              <w:t>To add new expenses</w:t>
            </w:r>
          </w:p>
        </w:tc>
      </w:tr>
      <w:tr w:rsidR="006C2F30" w14:paraId="4E36C2C0" w14:textId="77777777" w:rsidTr="00E3628C">
        <w:trPr>
          <w:trHeight w:val="789"/>
        </w:trPr>
        <w:tc>
          <w:tcPr>
            <w:tcW w:w="3999" w:type="dxa"/>
          </w:tcPr>
          <w:p w14:paraId="0BD4D776" w14:textId="01E49EFA" w:rsidR="006C2F30" w:rsidRPr="00E3628C" w:rsidRDefault="00E3628C" w:rsidP="008C1C13">
            <w:pPr>
              <w:pStyle w:val="ListParagraph"/>
              <w:ind w:left="0"/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E3628C">
              <w:rPr>
                <w:rFonts w:ascii="Arial" w:hAnsi="Arial" w:cs="Arial"/>
                <w:color w:val="000000"/>
                <w:sz w:val="32"/>
                <w:szCs w:val="32"/>
              </w:rPr>
              <w:t>Add image</w:t>
            </w:r>
          </w:p>
        </w:tc>
        <w:tc>
          <w:tcPr>
            <w:tcW w:w="4266" w:type="dxa"/>
            <w:gridSpan w:val="2"/>
          </w:tcPr>
          <w:p w14:paraId="7F5A81E9" w14:textId="394839E1" w:rsidR="006C2F30" w:rsidRPr="00E3628C" w:rsidRDefault="00E3628C" w:rsidP="008C1C13">
            <w:pPr>
              <w:pStyle w:val="ListParagraph"/>
              <w:ind w:left="0"/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E3628C">
              <w:rPr>
                <w:rFonts w:ascii="Arial" w:hAnsi="Arial" w:cs="Arial"/>
                <w:color w:val="000000"/>
                <w:sz w:val="32"/>
                <w:szCs w:val="32"/>
              </w:rPr>
              <w:t xml:space="preserve">To add </w:t>
            </w:r>
            <w:r w:rsidR="008C1C13">
              <w:rPr>
                <w:rFonts w:ascii="Arial" w:hAnsi="Arial" w:cs="Arial"/>
                <w:color w:val="000000"/>
                <w:sz w:val="32"/>
                <w:szCs w:val="32"/>
              </w:rPr>
              <w:t xml:space="preserve">an </w:t>
            </w:r>
            <w:r w:rsidRPr="00E3628C">
              <w:rPr>
                <w:rFonts w:ascii="Arial" w:hAnsi="Arial" w:cs="Arial"/>
                <w:color w:val="000000"/>
                <w:sz w:val="32"/>
                <w:szCs w:val="32"/>
              </w:rPr>
              <w:t>image of the bill (optional)</w:t>
            </w:r>
          </w:p>
        </w:tc>
      </w:tr>
      <w:tr w:rsidR="006C2F30" w14:paraId="1B3CC6F2" w14:textId="77777777" w:rsidTr="00E3628C">
        <w:trPr>
          <w:trHeight w:val="400"/>
        </w:trPr>
        <w:tc>
          <w:tcPr>
            <w:tcW w:w="3999" w:type="dxa"/>
          </w:tcPr>
          <w:p w14:paraId="25DA2A60" w14:textId="3E90FB2D" w:rsidR="006C2F30" w:rsidRPr="00E3628C" w:rsidRDefault="00E3628C" w:rsidP="008C1C13">
            <w:pPr>
              <w:pStyle w:val="ListParagraph"/>
              <w:ind w:left="0"/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E3628C">
              <w:rPr>
                <w:rFonts w:ascii="Arial" w:hAnsi="Arial" w:cs="Arial"/>
                <w:color w:val="000000"/>
                <w:sz w:val="32"/>
                <w:szCs w:val="32"/>
              </w:rPr>
              <w:t>Track report</w:t>
            </w:r>
          </w:p>
        </w:tc>
        <w:tc>
          <w:tcPr>
            <w:tcW w:w="4266" w:type="dxa"/>
            <w:gridSpan w:val="2"/>
          </w:tcPr>
          <w:p w14:paraId="3D986A8F" w14:textId="3907353C" w:rsidR="006C2F30" w:rsidRPr="00E3628C" w:rsidRDefault="00E3628C" w:rsidP="008C1C13">
            <w:pPr>
              <w:pStyle w:val="ListParagraph"/>
              <w:ind w:left="0"/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E3628C">
              <w:rPr>
                <w:rFonts w:ascii="Arial" w:hAnsi="Arial" w:cs="Arial"/>
                <w:color w:val="000000"/>
                <w:sz w:val="32"/>
                <w:szCs w:val="32"/>
              </w:rPr>
              <w:t>Display the record</w:t>
            </w:r>
          </w:p>
        </w:tc>
      </w:tr>
      <w:tr w:rsidR="006C2F30" w14:paraId="282D14D8" w14:textId="77777777" w:rsidTr="00E3628C">
        <w:trPr>
          <w:trHeight w:val="789"/>
        </w:trPr>
        <w:tc>
          <w:tcPr>
            <w:tcW w:w="3999" w:type="dxa"/>
          </w:tcPr>
          <w:p w14:paraId="05A8E0F9" w14:textId="5F1A4E7D" w:rsidR="006C2F30" w:rsidRPr="00E3628C" w:rsidRDefault="00E3628C" w:rsidP="008C1C13">
            <w:pPr>
              <w:pStyle w:val="ListParagraph"/>
              <w:ind w:left="0"/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E3628C">
              <w:rPr>
                <w:rFonts w:ascii="Arial" w:hAnsi="Arial" w:cs="Arial"/>
                <w:color w:val="000000"/>
                <w:sz w:val="32"/>
                <w:szCs w:val="32"/>
              </w:rPr>
              <w:t>Statistical analysis</w:t>
            </w:r>
          </w:p>
        </w:tc>
        <w:tc>
          <w:tcPr>
            <w:tcW w:w="4266" w:type="dxa"/>
            <w:gridSpan w:val="2"/>
          </w:tcPr>
          <w:p w14:paraId="3ACB66A1" w14:textId="7801193E" w:rsidR="006C2F30" w:rsidRPr="00E3628C" w:rsidRDefault="00E3628C" w:rsidP="008C1C13">
            <w:pPr>
              <w:pStyle w:val="ListParagraph"/>
              <w:ind w:left="0"/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E3628C">
              <w:rPr>
                <w:rFonts w:ascii="Arial" w:hAnsi="Arial" w:cs="Arial"/>
                <w:color w:val="000000"/>
                <w:sz w:val="32"/>
                <w:szCs w:val="32"/>
              </w:rPr>
              <w:t>Internal scrutinized evaluation of the data</w:t>
            </w:r>
          </w:p>
        </w:tc>
      </w:tr>
      <w:tr w:rsidR="006C2F30" w14:paraId="4194571A" w14:textId="77777777" w:rsidTr="00E3628C">
        <w:trPr>
          <w:trHeight w:val="1177"/>
        </w:trPr>
        <w:tc>
          <w:tcPr>
            <w:tcW w:w="3999" w:type="dxa"/>
          </w:tcPr>
          <w:p w14:paraId="64855A97" w14:textId="2E13231E" w:rsidR="006C2F30" w:rsidRPr="00E3628C" w:rsidRDefault="00E3628C" w:rsidP="008C1C13">
            <w:pPr>
              <w:pStyle w:val="ListParagraph"/>
              <w:ind w:left="0"/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E3628C">
              <w:rPr>
                <w:rFonts w:ascii="Arial" w:hAnsi="Arial" w:cs="Arial"/>
                <w:color w:val="000000"/>
                <w:sz w:val="32"/>
                <w:szCs w:val="32"/>
              </w:rPr>
              <w:t>Add Notes</w:t>
            </w:r>
          </w:p>
        </w:tc>
        <w:tc>
          <w:tcPr>
            <w:tcW w:w="4266" w:type="dxa"/>
            <w:gridSpan w:val="2"/>
          </w:tcPr>
          <w:p w14:paraId="6AF12E91" w14:textId="4C6C1F5B" w:rsidR="006C2F30" w:rsidRPr="00E3628C" w:rsidRDefault="00E3628C" w:rsidP="008C1C13">
            <w:pPr>
              <w:pStyle w:val="ListParagraph"/>
              <w:ind w:left="0"/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E3628C">
              <w:rPr>
                <w:rFonts w:ascii="Arial" w:hAnsi="Arial" w:cs="Arial"/>
                <w:color w:val="000000"/>
                <w:sz w:val="32"/>
                <w:szCs w:val="32"/>
              </w:rPr>
              <w:t>Can add further more information about the expense</w:t>
            </w:r>
          </w:p>
        </w:tc>
      </w:tr>
      <w:tr w:rsidR="006C2F30" w14:paraId="2B70DC49" w14:textId="77777777" w:rsidTr="00E3628C">
        <w:trPr>
          <w:trHeight w:val="1177"/>
        </w:trPr>
        <w:tc>
          <w:tcPr>
            <w:tcW w:w="3999" w:type="dxa"/>
          </w:tcPr>
          <w:p w14:paraId="72DE65F8" w14:textId="381D7A73" w:rsidR="006C2F30" w:rsidRPr="00E3628C" w:rsidRDefault="00E3628C" w:rsidP="008C1C13">
            <w:pPr>
              <w:pStyle w:val="ListParagraph"/>
              <w:ind w:left="0"/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E3628C">
              <w:rPr>
                <w:rFonts w:ascii="Arial" w:hAnsi="Arial" w:cs="Arial"/>
                <w:color w:val="000000"/>
                <w:sz w:val="32"/>
                <w:szCs w:val="32"/>
              </w:rPr>
              <w:t>Add Category</w:t>
            </w:r>
          </w:p>
        </w:tc>
        <w:tc>
          <w:tcPr>
            <w:tcW w:w="4266" w:type="dxa"/>
            <w:gridSpan w:val="2"/>
          </w:tcPr>
          <w:p w14:paraId="58FAE004" w14:textId="39B52043" w:rsidR="006C2F30" w:rsidRPr="00E3628C" w:rsidRDefault="00E3628C" w:rsidP="008C1C13">
            <w:pPr>
              <w:pStyle w:val="ListParagraph"/>
              <w:ind w:left="0"/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E3628C">
              <w:rPr>
                <w:rFonts w:ascii="Arial" w:hAnsi="Arial" w:cs="Arial"/>
                <w:color w:val="000000"/>
                <w:sz w:val="32"/>
                <w:szCs w:val="32"/>
              </w:rPr>
              <w:t>To add category where the user is supposed to spend more</w:t>
            </w:r>
          </w:p>
        </w:tc>
      </w:tr>
      <w:tr w:rsidR="00E3628C" w14:paraId="47595FEA" w14:textId="77777777" w:rsidTr="00E3628C">
        <w:trPr>
          <w:gridAfter w:val="1"/>
          <w:wAfter w:w="90" w:type="dxa"/>
          <w:trHeight w:val="369"/>
        </w:trPr>
        <w:tc>
          <w:tcPr>
            <w:tcW w:w="3999" w:type="dxa"/>
          </w:tcPr>
          <w:p w14:paraId="1BAD1B65" w14:textId="1CC2E5BB" w:rsidR="00E3628C" w:rsidRPr="00E3628C" w:rsidRDefault="00E3628C" w:rsidP="008C1C13">
            <w:pPr>
              <w:pStyle w:val="ListParagraph"/>
              <w:ind w:left="0"/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E3628C">
              <w:rPr>
                <w:rFonts w:ascii="Arial" w:hAnsi="Arial" w:cs="Arial"/>
                <w:color w:val="000000"/>
                <w:sz w:val="32"/>
                <w:szCs w:val="32"/>
              </w:rPr>
              <w:t>Add date</w:t>
            </w:r>
          </w:p>
        </w:tc>
        <w:tc>
          <w:tcPr>
            <w:tcW w:w="4176" w:type="dxa"/>
          </w:tcPr>
          <w:p w14:paraId="5B00C383" w14:textId="2320CCA4" w:rsidR="00E3628C" w:rsidRPr="00E3628C" w:rsidRDefault="00E3628C" w:rsidP="008C1C13">
            <w:pPr>
              <w:pStyle w:val="ListParagraph"/>
              <w:ind w:left="0"/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E3628C">
              <w:rPr>
                <w:rFonts w:ascii="Arial" w:hAnsi="Arial" w:cs="Arial"/>
                <w:color w:val="000000"/>
                <w:sz w:val="32"/>
                <w:szCs w:val="32"/>
              </w:rPr>
              <w:t>To add the date of the expenditure</w:t>
            </w:r>
          </w:p>
        </w:tc>
      </w:tr>
    </w:tbl>
    <w:p w14:paraId="4710CB04" w14:textId="77777777" w:rsidR="006C2F30" w:rsidRPr="00C325E0" w:rsidRDefault="006C2F30" w:rsidP="00C325E0">
      <w:pPr>
        <w:pStyle w:val="ListParagraph"/>
        <w:ind w:left="1176"/>
        <w:rPr>
          <w:rFonts w:ascii="Arial" w:hAnsi="Arial" w:cs="Arial"/>
          <w:color w:val="000000"/>
          <w:sz w:val="32"/>
          <w:szCs w:val="32"/>
          <w:u w:val="single"/>
        </w:rPr>
      </w:pPr>
    </w:p>
    <w:p w14:paraId="3782D7AB" w14:textId="77777777" w:rsidR="00C325E0" w:rsidRDefault="00C325E0" w:rsidP="00C325E0">
      <w:pPr>
        <w:rPr>
          <w:rFonts w:ascii="Arial" w:hAnsi="Arial" w:cs="Arial"/>
          <w:color w:val="000000"/>
          <w:sz w:val="32"/>
          <w:szCs w:val="32"/>
          <w:u w:val="single"/>
        </w:rPr>
      </w:pPr>
    </w:p>
    <w:p w14:paraId="4B9AF16D" w14:textId="1C246566" w:rsidR="00C325E0" w:rsidRPr="00C325E0" w:rsidRDefault="00C325E0" w:rsidP="00D53F1E">
      <w:pPr>
        <w:pStyle w:val="ListParagraph"/>
        <w:numPr>
          <w:ilvl w:val="0"/>
          <w:numId w:val="26"/>
        </w:numPr>
        <w:rPr>
          <w:rFonts w:ascii="Arial" w:hAnsi="Arial" w:cs="Arial"/>
          <w:color w:val="000000"/>
          <w:sz w:val="32"/>
          <w:szCs w:val="32"/>
          <w:u w:val="single"/>
        </w:rPr>
      </w:pPr>
      <w:r>
        <w:rPr>
          <w:rFonts w:ascii="Arial" w:hAnsi="Arial" w:cs="Arial"/>
          <w:color w:val="000000"/>
          <w:sz w:val="36"/>
          <w:szCs w:val="36"/>
          <w:u w:val="single"/>
        </w:rPr>
        <w:t>NOTIFICATION AND ALERTS</w:t>
      </w:r>
    </w:p>
    <w:p w14:paraId="4CB32D93" w14:textId="638B3E2F" w:rsidR="00C325E0" w:rsidRPr="00C325E0" w:rsidRDefault="00C325E0" w:rsidP="00D53F1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32"/>
          <w:szCs w:val="32"/>
          <w:u w:val="single"/>
        </w:rPr>
      </w:pPr>
      <w:r w:rsidRPr="00C325E0">
        <w:rPr>
          <w:sz w:val="32"/>
          <w:szCs w:val="32"/>
        </w:rPr>
        <w:t>The system shall send notifications to users when their spending exceeds the set budget.</w:t>
      </w:r>
    </w:p>
    <w:p w14:paraId="16D23A2E" w14:textId="67DA8A6B" w:rsidR="00C325E0" w:rsidRPr="00C325E0" w:rsidRDefault="00C325E0" w:rsidP="00D53F1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32"/>
          <w:szCs w:val="32"/>
          <w:u w:val="single"/>
        </w:rPr>
      </w:pPr>
      <w:r w:rsidRPr="00C325E0">
        <w:rPr>
          <w:sz w:val="32"/>
          <w:szCs w:val="32"/>
        </w:rPr>
        <w:t>The system shall send reminders to users for upcoming bills or payments</w:t>
      </w:r>
    </w:p>
    <w:p w14:paraId="0818F196" w14:textId="25893BD7" w:rsidR="00C325E0" w:rsidRPr="00C325E0" w:rsidRDefault="00C325E0" w:rsidP="00D53F1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32"/>
          <w:szCs w:val="32"/>
          <w:u w:val="single"/>
        </w:rPr>
      </w:pPr>
      <w:r w:rsidRPr="00C325E0">
        <w:rPr>
          <w:sz w:val="32"/>
          <w:szCs w:val="32"/>
        </w:rPr>
        <w:lastRenderedPageBreak/>
        <w:t>The system shall allow users to configure the frequency and type of notifications they receive.</w:t>
      </w:r>
    </w:p>
    <w:p w14:paraId="50A0A6DA" w14:textId="77777777" w:rsidR="00C325E0" w:rsidRPr="00C325E0" w:rsidRDefault="00C325E0" w:rsidP="00C325E0">
      <w:pPr>
        <w:pStyle w:val="ListParagraph"/>
        <w:ind w:left="1176"/>
        <w:rPr>
          <w:rFonts w:ascii="Arial" w:hAnsi="Arial" w:cs="Arial"/>
          <w:color w:val="000000"/>
          <w:sz w:val="32"/>
          <w:szCs w:val="32"/>
          <w:u w:val="single"/>
        </w:rPr>
      </w:pPr>
    </w:p>
    <w:p w14:paraId="7244991F" w14:textId="50F6DB34" w:rsidR="00C325E0" w:rsidRPr="009F40E4" w:rsidRDefault="009F40E4" w:rsidP="00D53F1E">
      <w:pPr>
        <w:pStyle w:val="ListParagraph"/>
        <w:numPr>
          <w:ilvl w:val="0"/>
          <w:numId w:val="27"/>
        </w:numPr>
        <w:rPr>
          <w:rFonts w:ascii="Arial" w:hAnsi="Arial" w:cs="Arial"/>
          <w:color w:val="000000"/>
          <w:sz w:val="32"/>
          <w:szCs w:val="32"/>
          <w:u w:val="single"/>
        </w:rPr>
      </w:pPr>
      <w:r>
        <w:rPr>
          <w:rFonts w:ascii="Arial" w:hAnsi="Arial" w:cs="Arial"/>
          <w:color w:val="000000"/>
          <w:sz w:val="36"/>
          <w:szCs w:val="36"/>
          <w:u w:val="single"/>
        </w:rPr>
        <w:t>REPORTING AND ANALYTICS</w:t>
      </w:r>
    </w:p>
    <w:p w14:paraId="4A6FA71A" w14:textId="375D5E6F" w:rsidR="009F40E4" w:rsidRPr="009F40E4" w:rsidRDefault="009F40E4" w:rsidP="00D53F1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32"/>
          <w:szCs w:val="32"/>
          <w:u w:val="single"/>
        </w:rPr>
      </w:pPr>
      <w:r w:rsidRPr="009F40E4">
        <w:rPr>
          <w:sz w:val="32"/>
          <w:szCs w:val="32"/>
        </w:rPr>
        <w:t xml:space="preserve">The system shall generate reports showing spending patterns over different </w:t>
      </w:r>
      <w:r w:rsidR="008C1C13">
        <w:rPr>
          <w:sz w:val="32"/>
          <w:szCs w:val="32"/>
        </w:rPr>
        <w:t>periods</w:t>
      </w:r>
      <w:r w:rsidRPr="009F40E4">
        <w:rPr>
          <w:sz w:val="32"/>
          <w:szCs w:val="32"/>
        </w:rPr>
        <w:t xml:space="preserve"> (e.g., daily, weekly, monthly, </w:t>
      </w:r>
      <w:r w:rsidR="008C1C13">
        <w:rPr>
          <w:sz w:val="32"/>
          <w:szCs w:val="32"/>
        </w:rPr>
        <w:t xml:space="preserve">and </w:t>
      </w:r>
      <w:r w:rsidRPr="009F40E4">
        <w:rPr>
          <w:sz w:val="32"/>
          <w:szCs w:val="32"/>
        </w:rPr>
        <w:t>yearly).</w:t>
      </w:r>
    </w:p>
    <w:p w14:paraId="0D17C8C3" w14:textId="344A34CD" w:rsidR="009F40E4" w:rsidRPr="009F40E4" w:rsidRDefault="009F40E4" w:rsidP="00D53F1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32"/>
          <w:szCs w:val="32"/>
          <w:u w:val="single"/>
        </w:rPr>
      </w:pPr>
      <w:r w:rsidRPr="009F40E4">
        <w:rPr>
          <w:sz w:val="32"/>
          <w:szCs w:val="32"/>
        </w:rPr>
        <w:t>The system shall provide visual representations of financial data, such as pie charts, bar graphs, and line charts.</w:t>
      </w:r>
    </w:p>
    <w:p w14:paraId="0D28500D" w14:textId="02C78D2B" w:rsidR="009F40E4" w:rsidRPr="009F40E4" w:rsidRDefault="009F40E4" w:rsidP="00D53F1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32"/>
          <w:szCs w:val="32"/>
          <w:u w:val="single"/>
        </w:rPr>
      </w:pPr>
      <w:r w:rsidRPr="009F40E4">
        <w:rPr>
          <w:sz w:val="32"/>
          <w:szCs w:val="32"/>
        </w:rPr>
        <w:t xml:space="preserve">The system shall allow users to filter reports by categories, </w:t>
      </w:r>
      <w:r w:rsidR="008C1C13">
        <w:rPr>
          <w:sz w:val="32"/>
          <w:szCs w:val="32"/>
        </w:rPr>
        <w:t>periods</w:t>
      </w:r>
      <w:r w:rsidRPr="009F40E4">
        <w:rPr>
          <w:sz w:val="32"/>
          <w:szCs w:val="32"/>
        </w:rPr>
        <w:t>, and transaction types (income or expense).</w:t>
      </w:r>
    </w:p>
    <w:p w14:paraId="378A29BA" w14:textId="77777777" w:rsidR="009F40E4" w:rsidRPr="009F40E4" w:rsidRDefault="009F40E4" w:rsidP="009F40E4">
      <w:pPr>
        <w:pStyle w:val="ListParagraph"/>
        <w:ind w:left="1176"/>
        <w:rPr>
          <w:rFonts w:ascii="Arial" w:hAnsi="Arial" w:cs="Arial"/>
          <w:color w:val="000000"/>
          <w:sz w:val="32"/>
          <w:szCs w:val="32"/>
          <w:u w:val="single"/>
        </w:rPr>
      </w:pPr>
    </w:p>
    <w:p w14:paraId="7717BB77" w14:textId="77777777" w:rsidR="00C325E0" w:rsidRPr="009F40E4" w:rsidRDefault="00C325E0" w:rsidP="00C325E0">
      <w:pPr>
        <w:pStyle w:val="ListParagraph"/>
        <w:ind w:left="1176"/>
        <w:rPr>
          <w:rFonts w:ascii="Arial" w:hAnsi="Arial" w:cs="Arial"/>
          <w:color w:val="000000"/>
          <w:sz w:val="32"/>
          <w:szCs w:val="32"/>
          <w:u w:val="single"/>
        </w:rPr>
      </w:pPr>
    </w:p>
    <w:p w14:paraId="4A6CD74F" w14:textId="343432C6" w:rsidR="00C325E0" w:rsidRPr="009F40E4" w:rsidRDefault="00D53F1E" w:rsidP="00D53F1E">
      <w:pPr>
        <w:pStyle w:val="ListParagraph"/>
        <w:numPr>
          <w:ilvl w:val="0"/>
          <w:numId w:val="28"/>
        </w:numPr>
        <w:rPr>
          <w:rFonts w:ascii="Arial" w:hAnsi="Arial" w:cs="Arial"/>
          <w:color w:val="000000"/>
          <w:sz w:val="32"/>
          <w:szCs w:val="32"/>
          <w:u w:val="single"/>
        </w:rPr>
      </w:pPr>
      <w:r>
        <w:rPr>
          <w:rFonts w:ascii="Arial" w:hAnsi="Arial" w:cs="Arial"/>
          <w:color w:val="000000"/>
          <w:sz w:val="32"/>
          <w:szCs w:val="32"/>
          <w:u w:val="single"/>
        </w:rPr>
        <w:t>SECURITY</w:t>
      </w:r>
      <w:r w:rsidR="009F40E4" w:rsidRPr="009F40E4">
        <w:rPr>
          <w:rFonts w:ascii="Arial" w:hAnsi="Arial" w:cs="Arial"/>
          <w:color w:val="000000"/>
          <w:sz w:val="32"/>
          <w:szCs w:val="32"/>
          <w:u w:val="single"/>
        </w:rPr>
        <w:t xml:space="preserve"> AND PRIVACY</w:t>
      </w:r>
    </w:p>
    <w:p w14:paraId="10B5AD25" w14:textId="5C7C0056" w:rsidR="009F40E4" w:rsidRPr="009F40E4" w:rsidRDefault="009F40E4" w:rsidP="00D53F1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F40E4">
        <w:rPr>
          <w:sz w:val="32"/>
          <w:szCs w:val="32"/>
        </w:rPr>
        <w:t>The system shall encrypt all sensitive data, both in transit and at rest.</w:t>
      </w:r>
    </w:p>
    <w:p w14:paraId="72267A04" w14:textId="0860EFF9" w:rsidR="009F40E4" w:rsidRPr="009F40E4" w:rsidRDefault="009F40E4" w:rsidP="00D53F1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F40E4">
        <w:rPr>
          <w:sz w:val="32"/>
          <w:szCs w:val="32"/>
        </w:rPr>
        <w:t>The system shall comply with relevant data protection regulations (e.g., GDPR, CCPA).</w:t>
      </w:r>
    </w:p>
    <w:p w14:paraId="3F8CF04D" w14:textId="3A9AF958" w:rsidR="009F40E4" w:rsidRPr="009F40E4" w:rsidRDefault="009F40E4" w:rsidP="00D53F1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F40E4">
        <w:rPr>
          <w:sz w:val="32"/>
          <w:szCs w:val="32"/>
        </w:rPr>
        <w:t xml:space="preserve">The system shall allow users to delete their </w:t>
      </w:r>
      <w:r w:rsidR="00D53F1E">
        <w:rPr>
          <w:sz w:val="32"/>
          <w:szCs w:val="32"/>
        </w:rPr>
        <w:t>accounts</w:t>
      </w:r>
      <w:r w:rsidRPr="009F40E4">
        <w:rPr>
          <w:sz w:val="32"/>
          <w:szCs w:val="32"/>
        </w:rPr>
        <w:t xml:space="preserve"> and all associated data.</w:t>
      </w:r>
    </w:p>
    <w:p w14:paraId="683D0699" w14:textId="77777777" w:rsidR="00C325E0" w:rsidRPr="009F40E4" w:rsidRDefault="00C325E0" w:rsidP="00C325E0">
      <w:pPr>
        <w:pStyle w:val="ListParagraph"/>
        <w:ind w:left="1176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7DC44151" w14:textId="3ED92D73" w:rsidR="009F40E4" w:rsidRDefault="009F40E4" w:rsidP="00D53F1E">
      <w:pPr>
        <w:pStyle w:val="ListParagraph"/>
        <w:numPr>
          <w:ilvl w:val="0"/>
          <w:numId w:val="29"/>
        </w:numPr>
        <w:rPr>
          <w:rFonts w:ascii="Arial" w:hAnsi="Arial" w:cs="Arial"/>
          <w:b/>
          <w:bCs/>
          <w:color w:val="000000"/>
          <w:sz w:val="44"/>
          <w:szCs w:val="44"/>
          <w:u w:val="single"/>
        </w:rPr>
      </w:pPr>
      <w:r>
        <w:rPr>
          <w:rFonts w:ascii="Arial" w:hAnsi="Arial" w:cs="Arial"/>
          <w:b/>
          <w:bCs/>
          <w:color w:val="000000"/>
          <w:sz w:val="44"/>
          <w:szCs w:val="44"/>
          <w:u w:val="single"/>
        </w:rPr>
        <w:t>INTERFACE REQUIREMENTS</w:t>
      </w:r>
    </w:p>
    <w:p w14:paraId="2D243926" w14:textId="6CEB4464" w:rsidR="009F40E4" w:rsidRDefault="009F40E4" w:rsidP="008E3BB7">
      <w:pPr>
        <w:pStyle w:val="ListParagraph"/>
        <w:ind w:left="1176"/>
        <w:rPr>
          <w:rFonts w:ascii="Arial" w:hAnsi="Arial" w:cs="Arial"/>
          <w:b/>
          <w:bCs/>
          <w:color w:val="000000"/>
          <w:sz w:val="44"/>
          <w:szCs w:val="44"/>
          <w:u w:val="single"/>
        </w:rPr>
      </w:pPr>
    </w:p>
    <w:p w14:paraId="64390FE8" w14:textId="342B6C3E" w:rsidR="008E3BB7" w:rsidRDefault="008E3BB7" w:rsidP="00D53F1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32"/>
          <w:szCs w:val="32"/>
          <w:u w:val="single"/>
        </w:rPr>
      </w:pPr>
      <w:r>
        <w:rPr>
          <w:rFonts w:ascii="Arial" w:hAnsi="Arial" w:cs="Arial"/>
          <w:color w:val="000000"/>
          <w:sz w:val="32"/>
          <w:szCs w:val="32"/>
          <w:u w:val="single"/>
        </w:rPr>
        <w:t>USER INTERFACES</w:t>
      </w:r>
    </w:p>
    <w:p w14:paraId="3A618997" w14:textId="77777777" w:rsidR="008E3BB7" w:rsidRPr="008E3BB7" w:rsidRDefault="008E3BB7" w:rsidP="008E3BB7">
      <w:pPr>
        <w:pStyle w:val="ListParagraph"/>
        <w:rPr>
          <w:rFonts w:ascii="Arial" w:hAnsi="Arial" w:cs="Arial"/>
          <w:color w:val="000000"/>
          <w:sz w:val="32"/>
          <w:szCs w:val="32"/>
          <w:u w:val="single"/>
        </w:rPr>
      </w:pPr>
    </w:p>
    <w:p w14:paraId="0B4A957B" w14:textId="3313CD4E" w:rsidR="008E3BB7" w:rsidRDefault="008E3BB7" w:rsidP="00D53F1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8"/>
          <w:szCs w:val="28"/>
        </w:rPr>
      </w:pPr>
      <w:r w:rsidRPr="008E3BB7">
        <w:rPr>
          <w:rFonts w:ascii="Arial" w:hAnsi="Arial" w:cs="Arial"/>
          <w:color w:val="000000"/>
          <w:sz w:val="28"/>
          <w:szCs w:val="28"/>
        </w:rPr>
        <w:t>LOGIN SCREEN</w:t>
      </w:r>
    </w:p>
    <w:p w14:paraId="50550305" w14:textId="28D8575A" w:rsidR="008E3BB7" w:rsidRPr="008E3BB7" w:rsidRDefault="008E3BB7" w:rsidP="00D53F1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/>
          <w:sz w:val="28"/>
          <w:szCs w:val="28"/>
        </w:rPr>
      </w:pPr>
      <w:r w:rsidRPr="008E3BB7">
        <w:rPr>
          <w:sz w:val="28"/>
          <w:szCs w:val="28"/>
        </w:rPr>
        <w:t>Fields for email and password entry.</w:t>
      </w:r>
    </w:p>
    <w:p w14:paraId="4A1B5329" w14:textId="15394E6D" w:rsidR="008E3BB7" w:rsidRPr="008E3BB7" w:rsidRDefault="008E3BB7" w:rsidP="00D53F1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/>
          <w:sz w:val="28"/>
          <w:szCs w:val="28"/>
        </w:rPr>
      </w:pPr>
      <w:r w:rsidRPr="008E3BB7">
        <w:rPr>
          <w:sz w:val="28"/>
          <w:szCs w:val="28"/>
        </w:rPr>
        <w:t>Options for OAuth login (Google, Facebook) using Flutter packages.</w:t>
      </w:r>
    </w:p>
    <w:p w14:paraId="54325660" w14:textId="170FD15D" w:rsidR="008E3BB7" w:rsidRPr="008E3BB7" w:rsidRDefault="008E3BB7" w:rsidP="00D53F1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/>
          <w:sz w:val="24"/>
          <w:szCs w:val="24"/>
        </w:rPr>
      </w:pPr>
      <w:r w:rsidRPr="008E3BB7">
        <w:rPr>
          <w:sz w:val="28"/>
          <w:szCs w:val="28"/>
        </w:rPr>
        <w:t>Links for password recovery and registration</w:t>
      </w:r>
      <w:r w:rsidRPr="008E3BB7">
        <w:rPr>
          <w:sz w:val="24"/>
          <w:szCs w:val="24"/>
        </w:rPr>
        <w:t>.</w:t>
      </w:r>
    </w:p>
    <w:p w14:paraId="2D723883" w14:textId="77777777" w:rsidR="008E3BB7" w:rsidRPr="008E3BB7" w:rsidRDefault="008E3BB7" w:rsidP="008E3BB7">
      <w:pPr>
        <w:pStyle w:val="ListParagraph"/>
        <w:ind w:left="2160"/>
        <w:jc w:val="both"/>
        <w:rPr>
          <w:rFonts w:ascii="Arial" w:hAnsi="Arial" w:cs="Arial"/>
          <w:color w:val="000000"/>
          <w:sz w:val="24"/>
          <w:szCs w:val="24"/>
        </w:rPr>
      </w:pPr>
    </w:p>
    <w:p w14:paraId="4CA8B195" w14:textId="0923E3F7" w:rsidR="008E3BB7" w:rsidRDefault="008E3BB7" w:rsidP="00D53F1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REGISTRATION SCREEN</w:t>
      </w:r>
    </w:p>
    <w:p w14:paraId="1F1D2A19" w14:textId="234A1653" w:rsidR="008E3BB7" w:rsidRPr="008E3BB7" w:rsidRDefault="008E3BB7" w:rsidP="00D53F1E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8"/>
          <w:szCs w:val="28"/>
        </w:rPr>
      </w:pPr>
      <w:r w:rsidRPr="008E3BB7">
        <w:rPr>
          <w:sz w:val="28"/>
          <w:szCs w:val="28"/>
        </w:rPr>
        <w:t>Fields for name, email, and password entry.</w:t>
      </w:r>
    </w:p>
    <w:p w14:paraId="18257E01" w14:textId="5A202291" w:rsidR="008E3BB7" w:rsidRPr="008E3BB7" w:rsidRDefault="008E3BB7" w:rsidP="00D53F1E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8"/>
          <w:szCs w:val="28"/>
        </w:rPr>
      </w:pPr>
      <w:r w:rsidRPr="008E3BB7">
        <w:rPr>
          <w:sz w:val="28"/>
          <w:szCs w:val="28"/>
        </w:rPr>
        <w:lastRenderedPageBreak/>
        <w:t>Terms of service and privacy policy agreement.</w:t>
      </w:r>
    </w:p>
    <w:p w14:paraId="42B0D99E" w14:textId="77777777" w:rsidR="008E3BB7" w:rsidRDefault="008E3BB7" w:rsidP="008E3BB7">
      <w:pPr>
        <w:pStyle w:val="ListParagraph"/>
        <w:ind w:left="1896"/>
        <w:rPr>
          <w:rFonts w:ascii="Arial" w:hAnsi="Arial" w:cs="Arial"/>
          <w:color w:val="000000"/>
          <w:sz w:val="28"/>
          <w:szCs w:val="28"/>
        </w:rPr>
      </w:pPr>
    </w:p>
    <w:p w14:paraId="386A8363" w14:textId="0368AF65" w:rsidR="008E3BB7" w:rsidRDefault="008E3BB7" w:rsidP="00D53F1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DASHBOARD</w:t>
      </w:r>
    </w:p>
    <w:p w14:paraId="3E907F89" w14:textId="2B293606" w:rsidR="008E3BB7" w:rsidRPr="008E3BB7" w:rsidRDefault="008E3BB7" w:rsidP="00D53F1E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 w:rsidRPr="008E3BB7">
        <w:rPr>
          <w:sz w:val="28"/>
          <w:szCs w:val="28"/>
        </w:rPr>
        <w:t>Overview of total income, expenses, and remaining budget.</w:t>
      </w:r>
    </w:p>
    <w:p w14:paraId="6D52C57F" w14:textId="1CA7BBFE" w:rsidR="008E3BB7" w:rsidRPr="008E3BB7" w:rsidRDefault="008E3BB7" w:rsidP="00D53F1E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 w:rsidRPr="008E3BB7">
        <w:rPr>
          <w:sz w:val="28"/>
          <w:szCs w:val="28"/>
        </w:rPr>
        <w:t>Quick access to recent transactions and budget summaries.</w:t>
      </w:r>
    </w:p>
    <w:p w14:paraId="1647BE40" w14:textId="55C509EF" w:rsidR="008E3BB7" w:rsidRPr="008E3BB7" w:rsidRDefault="008E3BB7" w:rsidP="00D53F1E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 w:rsidRPr="008E3BB7">
        <w:rPr>
          <w:sz w:val="28"/>
          <w:szCs w:val="28"/>
        </w:rPr>
        <w:t>Navigation to other sections (transactions, budgets, reports, settings) using Flutter's navigation system.</w:t>
      </w:r>
    </w:p>
    <w:p w14:paraId="28E82515" w14:textId="77777777" w:rsidR="008E3BB7" w:rsidRPr="008E3BB7" w:rsidRDefault="008E3BB7" w:rsidP="008E3BB7">
      <w:pPr>
        <w:pStyle w:val="ListParagraph"/>
        <w:ind w:left="1896"/>
        <w:rPr>
          <w:rFonts w:ascii="Arial" w:hAnsi="Arial" w:cs="Arial"/>
          <w:color w:val="000000"/>
          <w:sz w:val="28"/>
          <w:szCs w:val="28"/>
        </w:rPr>
      </w:pPr>
    </w:p>
    <w:p w14:paraId="18BC8739" w14:textId="2265DFCC" w:rsidR="008E3BB7" w:rsidRDefault="008E3BB7" w:rsidP="00D53F1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TRANSACTION MANAGEMENT </w:t>
      </w:r>
      <w:r w:rsidR="00DA3553">
        <w:rPr>
          <w:rFonts w:ascii="Arial" w:hAnsi="Arial" w:cs="Arial"/>
          <w:color w:val="000000"/>
          <w:sz w:val="28"/>
          <w:szCs w:val="28"/>
        </w:rPr>
        <w:t>SCREEN</w:t>
      </w:r>
    </w:p>
    <w:p w14:paraId="69F19933" w14:textId="4E940692" w:rsidR="008E3BB7" w:rsidRPr="008E3BB7" w:rsidRDefault="008E3BB7" w:rsidP="00D53F1E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  <w:sz w:val="28"/>
          <w:szCs w:val="28"/>
        </w:rPr>
      </w:pPr>
      <w:r w:rsidRPr="008E3BB7">
        <w:rPr>
          <w:sz w:val="28"/>
          <w:szCs w:val="28"/>
        </w:rPr>
        <w:t>View, add, edit, and delete transactions.</w:t>
      </w:r>
    </w:p>
    <w:p w14:paraId="281E4CAF" w14:textId="7F9CAE8B" w:rsidR="008E3BB7" w:rsidRPr="008E3BB7" w:rsidRDefault="008E3BB7" w:rsidP="00D53F1E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  <w:sz w:val="28"/>
          <w:szCs w:val="28"/>
        </w:rPr>
      </w:pPr>
      <w:r w:rsidRPr="008E3BB7">
        <w:rPr>
          <w:sz w:val="28"/>
          <w:szCs w:val="28"/>
        </w:rPr>
        <w:t>Fields for amount, date, category, and description.</w:t>
      </w:r>
    </w:p>
    <w:p w14:paraId="016A013E" w14:textId="6F9CB2B8" w:rsidR="008E3BB7" w:rsidRPr="008E3BB7" w:rsidRDefault="008E3BB7" w:rsidP="00D53F1E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  <w:sz w:val="28"/>
          <w:szCs w:val="28"/>
        </w:rPr>
      </w:pPr>
      <w:r w:rsidRPr="008E3BB7">
        <w:rPr>
          <w:sz w:val="28"/>
          <w:szCs w:val="28"/>
        </w:rPr>
        <w:t>Filtering options by date, category, and type.</w:t>
      </w:r>
    </w:p>
    <w:p w14:paraId="517D7D71" w14:textId="77777777" w:rsidR="008E3BB7" w:rsidRPr="008E3BB7" w:rsidRDefault="008E3BB7" w:rsidP="008E3BB7">
      <w:pPr>
        <w:pStyle w:val="ListParagraph"/>
        <w:ind w:left="1896"/>
        <w:rPr>
          <w:rFonts w:ascii="Arial" w:hAnsi="Arial" w:cs="Arial"/>
          <w:color w:val="000000"/>
          <w:sz w:val="28"/>
          <w:szCs w:val="28"/>
        </w:rPr>
      </w:pPr>
    </w:p>
    <w:p w14:paraId="388E164F" w14:textId="5B94CB86" w:rsidR="008E3BB7" w:rsidRDefault="008E3BB7" w:rsidP="00D53F1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SETTINGS SCREEN</w:t>
      </w:r>
    </w:p>
    <w:p w14:paraId="44501C28" w14:textId="0FFC6635" w:rsidR="008E3BB7" w:rsidRPr="00D9177A" w:rsidRDefault="00D9177A" w:rsidP="00D53F1E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8"/>
          <w:szCs w:val="28"/>
        </w:rPr>
      </w:pPr>
      <w:r w:rsidRPr="00D9177A">
        <w:rPr>
          <w:sz w:val="28"/>
          <w:szCs w:val="28"/>
        </w:rPr>
        <w:t>Update profile information (name, email, password).</w:t>
      </w:r>
    </w:p>
    <w:p w14:paraId="4F8ED942" w14:textId="1D00D75E" w:rsidR="00D9177A" w:rsidRPr="00D9177A" w:rsidRDefault="00D9177A" w:rsidP="00D53F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9177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Configure notifications, link bank accounts, </w:t>
      </w:r>
      <w:r w:rsidR="00DA35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and </w:t>
      </w:r>
      <w:r w:rsidRPr="00D9177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manage data sync.</w:t>
      </w:r>
    </w:p>
    <w:p w14:paraId="5B7DA7B4" w14:textId="09409FBA" w:rsidR="00D9177A" w:rsidRPr="00D9177A" w:rsidRDefault="00D9177A" w:rsidP="00D9177A">
      <w:pPr>
        <w:ind w:left="1176"/>
        <w:rPr>
          <w:rFonts w:ascii="Arial" w:hAnsi="Arial" w:cs="Arial"/>
          <w:color w:val="000000"/>
          <w:sz w:val="28"/>
          <w:szCs w:val="28"/>
        </w:rPr>
      </w:pPr>
    </w:p>
    <w:p w14:paraId="5FBBB4D2" w14:textId="77777777" w:rsidR="008E3BB7" w:rsidRPr="008E3BB7" w:rsidRDefault="008E3BB7" w:rsidP="008E3BB7">
      <w:pPr>
        <w:pStyle w:val="ListParagraph"/>
        <w:rPr>
          <w:rFonts w:ascii="Arial" w:hAnsi="Arial" w:cs="Arial"/>
          <w:color w:val="000000"/>
          <w:sz w:val="32"/>
          <w:szCs w:val="32"/>
          <w:u w:val="single"/>
        </w:rPr>
      </w:pPr>
    </w:p>
    <w:p w14:paraId="6797DEEA" w14:textId="355E771F" w:rsidR="008E3BB7" w:rsidRDefault="008E3BB7" w:rsidP="00D53F1E">
      <w:pPr>
        <w:pStyle w:val="ListParagraph"/>
        <w:numPr>
          <w:ilvl w:val="0"/>
          <w:numId w:val="31"/>
        </w:numPr>
        <w:rPr>
          <w:rFonts w:ascii="Arial" w:hAnsi="Arial" w:cs="Arial"/>
          <w:color w:val="000000"/>
          <w:sz w:val="32"/>
          <w:szCs w:val="32"/>
          <w:u w:val="single"/>
        </w:rPr>
      </w:pPr>
      <w:r>
        <w:rPr>
          <w:rFonts w:ascii="Arial" w:hAnsi="Arial" w:cs="Arial"/>
          <w:color w:val="000000"/>
          <w:sz w:val="32"/>
          <w:szCs w:val="32"/>
          <w:u w:val="single"/>
        </w:rPr>
        <w:t>HARDWARE INTERFACES</w:t>
      </w:r>
    </w:p>
    <w:p w14:paraId="719FE15A" w14:textId="2810EB6C" w:rsidR="00D9177A" w:rsidRPr="00D9177A" w:rsidRDefault="00D9177A" w:rsidP="00D53F1E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  <w:sz w:val="28"/>
          <w:szCs w:val="28"/>
          <w:u w:val="single"/>
        </w:rPr>
      </w:pPr>
      <w:r w:rsidRPr="00D9177A">
        <w:rPr>
          <w:sz w:val="28"/>
          <w:szCs w:val="28"/>
        </w:rPr>
        <w:t xml:space="preserve">MOBILE </w:t>
      </w:r>
      <w:proofErr w:type="gramStart"/>
      <w:r w:rsidRPr="00D9177A">
        <w:rPr>
          <w:sz w:val="28"/>
          <w:szCs w:val="28"/>
        </w:rPr>
        <w:t>DEVICES(</w:t>
      </w:r>
      <w:proofErr w:type="gramEnd"/>
      <w:r w:rsidRPr="00D9177A">
        <w:rPr>
          <w:sz w:val="28"/>
          <w:szCs w:val="28"/>
        </w:rPr>
        <w:t>Compatibility with Android and iOS smartphones and tablets.)</w:t>
      </w:r>
    </w:p>
    <w:p w14:paraId="0857AE23" w14:textId="77777777" w:rsidR="00D9177A" w:rsidRPr="00D9177A" w:rsidRDefault="00D9177A" w:rsidP="00D9177A">
      <w:pPr>
        <w:pStyle w:val="ListParagraph"/>
        <w:ind w:left="1896"/>
        <w:rPr>
          <w:rFonts w:ascii="Arial" w:hAnsi="Arial" w:cs="Arial"/>
          <w:color w:val="000000"/>
          <w:sz w:val="28"/>
          <w:szCs w:val="28"/>
          <w:u w:val="single"/>
        </w:rPr>
      </w:pPr>
    </w:p>
    <w:p w14:paraId="618AAD01" w14:textId="19D80254" w:rsidR="008E3BB7" w:rsidRDefault="008E3BB7" w:rsidP="00D53F1E">
      <w:pPr>
        <w:pStyle w:val="ListParagraph"/>
        <w:numPr>
          <w:ilvl w:val="0"/>
          <w:numId w:val="30"/>
        </w:numPr>
        <w:rPr>
          <w:rFonts w:ascii="Arial" w:hAnsi="Arial" w:cs="Arial"/>
          <w:color w:val="000000"/>
          <w:sz w:val="32"/>
          <w:szCs w:val="32"/>
          <w:u w:val="single"/>
        </w:rPr>
      </w:pPr>
      <w:r>
        <w:rPr>
          <w:rFonts w:ascii="Arial" w:hAnsi="Arial" w:cs="Arial"/>
          <w:color w:val="000000"/>
          <w:sz w:val="32"/>
          <w:szCs w:val="32"/>
          <w:u w:val="single"/>
        </w:rPr>
        <w:t>COMMUNICATIONS INTERFACES</w:t>
      </w:r>
    </w:p>
    <w:p w14:paraId="113478E0" w14:textId="77777777" w:rsidR="001301E3" w:rsidRDefault="001301E3" w:rsidP="001301E3">
      <w:pPr>
        <w:pStyle w:val="ListParagraph"/>
        <w:ind w:left="1176"/>
        <w:rPr>
          <w:rFonts w:ascii="Arial" w:hAnsi="Arial" w:cs="Arial"/>
          <w:color w:val="000000"/>
          <w:sz w:val="32"/>
          <w:szCs w:val="32"/>
          <w:u w:val="single"/>
        </w:rPr>
      </w:pPr>
    </w:p>
    <w:p w14:paraId="51892D98" w14:textId="3A8DE7B2" w:rsidR="00D9177A" w:rsidRDefault="00D9177A" w:rsidP="00D53F1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INTERNET CONNECTIVITY</w:t>
      </w:r>
    </w:p>
    <w:p w14:paraId="5E4FD249" w14:textId="77777777" w:rsidR="001301E3" w:rsidRPr="001301E3" w:rsidRDefault="001301E3" w:rsidP="001301E3">
      <w:pPr>
        <w:pStyle w:val="ListParagraph"/>
        <w:rPr>
          <w:rFonts w:ascii="Arial" w:hAnsi="Arial" w:cs="Arial"/>
          <w:color w:val="000000"/>
          <w:sz w:val="28"/>
          <w:szCs w:val="28"/>
        </w:rPr>
      </w:pPr>
    </w:p>
    <w:p w14:paraId="121F8577" w14:textId="77777777" w:rsidR="001301E3" w:rsidRDefault="001301E3" w:rsidP="001301E3">
      <w:pPr>
        <w:pStyle w:val="ListParagraph"/>
        <w:ind w:left="1176"/>
        <w:rPr>
          <w:rFonts w:ascii="Arial" w:hAnsi="Arial" w:cs="Arial"/>
          <w:color w:val="000000"/>
          <w:sz w:val="28"/>
          <w:szCs w:val="28"/>
        </w:rPr>
      </w:pPr>
    </w:p>
    <w:p w14:paraId="0B7D01F3" w14:textId="22683087" w:rsidR="00D9177A" w:rsidRPr="00D9177A" w:rsidRDefault="00D9177A" w:rsidP="00D53F1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9177A">
        <w:rPr>
          <w:sz w:val="28"/>
          <w:szCs w:val="28"/>
        </w:rPr>
        <w:t>Required for data synchronization with the cloud.</w:t>
      </w:r>
    </w:p>
    <w:p w14:paraId="4CB6F880" w14:textId="248C0E0E" w:rsidR="00D9177A" w:rsidRPr="00D9177A" w:rsidRDefault="00D9177A" w:rsidP="00D53F1E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28"/>
          <w:szCs w:val="28"/>
        </w:rPr>
      </w:pPr>
      <w:r w:rsidRPr="00D9177A">
        <w:rPr>
          <w:sz w:val="28"/>
          <w:szCs w:val="28"/>
        </w:rPr>
        <w:t>Offline functionality for adding, editing, and viewing transactions.</w:t>
      </w:r>
    </w:p>
    <w:p w14:paraId="54C4E4CD" w14:textId="77777777" w:rsidR="00D9177A" w:rsidRPr="00D9177A" w:rsidRDefault="00D9177A" w:rsidP="00D9177A">
      <w:pPr>
        <w:pStyle w:val="ListParagraph"/>
        <w:ind w:left="1896"/>
        <w:rPr>
          <w:rFonts w:ascii="Arial" w:hAnsi="Arial" w:cs="Arial"/>
          <w:color w:val="000000"/>
          <w:sz w:val="28"/>
          <w:szCs w:val="28"/>
        </w:rPr>
      </w:pPr>
    </w:p>
    <w:p w14:paraId="7016691A" w14:textId="0A006B88" w:rsidR="00D9177A" w:rsidRDefault="00D9177A" w:rsidP="00D53F1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SMS INTEGRATION</w:t>
      </w:r>
    </w:p>
    <w:p w14:paraId="78198184" w14:textId="72789DC5" w:rsidR="00D9177A" w:rsidRPr="00D9177A" w:rsidRDefault="00D9177A" w:rsidP="00D53F1E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z w:val="28"/>
          <w:szCs w:val="28"/>
        </w:rPr>
      </w:pPr>
      <w:r w:rsidRPr="00D9177A">
        <w:rPr>
          <w:sz w:val="28"/>
          <w:szCs w:val="28"/>
        </w:rPr>
        <w:t>Import transaction data from text messages using device's SMS service.</w:t>
      </w:r>
    </w:p>
    <w:p w14:paraId="3F8B364D" w14:textId="081CAD92" w:rsidR="00D9177A" w:rsidRPr="00D9177A" w:rsidRDefault="00D9177A" w:rsidP="00D53F1E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z w:val="28"/>
          <w:szCs w:val="28"/>
        </w:rPr>
      </w:pPr>
      <w:r w:rsidRPr="00D9177A">
        <w:rPr>
          <w:sz w:val="28"/>
          <w:szCs w:val="28"/>
        </w:rPr>
        <w:t>Parse SMS content for financial transaction details.</w:t>
      </w:r>
    </w:p>
    <w:p w14:paraId="5F21A3E4" w14:textId="76A68BEF" w:rsidR="00D9177A" w:rsidRDefault="00D9177A" w:rsidP="00D53F1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BANKING API INTEGRATION</w:t>
      </w:r>
    </w:p>
    <w:p w14:paraId="6EADBCF5" w14:textId="77777777" w:rsidR="001301E3" w:rsidRDefault="001301E3" w:rsidP="001301E3">
      <w:pPr>
        <w:pStyle w:val="ListParagraph"/>
        <w:ind w:left="1176"/>
        <w:rPr>
          <w:rFonts w:ascii="Arial" w:hAnsi="Arial" w:cs="Arial"/>
          <w:color w:val="000000"/>
          <w:sz w:val="28"/>
          <w:szCs w:val="28"/>
        </w:rPr>
      </w:pPr>
    </w:p>
    <w:p w14:paraId="71E6F4B2" w14:textId="4CE24E4E" w:rsidR="00D9177A" w:rsidRPr="001301E3" w:rsidRDefault="00C65933" w:rsidP="00D53F1E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8"/>
          <w:szCs w:val="28"/>
        </w:rPr>
      </w:pPr>
      <w:r w:rsidRPr="00C65933">
        <w:rPr>
          <w:sz w:val="28"/>
          <w:szCs w:val="28"/>
        </w:rPr>
        <w:t>Secure import of transaction data from banking APIs using HTTPS.</w:t>
      </w:r>
    </w:p>
    <w:p w14:paraId="4B9CB8C3" w14:textId="77777777" w:rsidR="001301E3" w:rsidRPr="00C65933" w:rsidRDefault="001301E3" w:rsidP="001301E3">
      <w:pPr>
        <w:pStyle w:val="ListParagraph"/>
        <w:ind w:left="1971"/>
        <w:rPr>
          <w:rFonts w:ascii="Arial" w:hAnsi="Arial" w:cs="Arial"/>
          <w:color w:val="000000"/>
          <w:sz w:val="28"/>
          <w:szCs w:val="28"/>
        </w:rPr>
      </w:pPr>
    </w:p>
    <w:p w14:paraId="0F59D86A" w14:textId="140EAC10" w:rsidR="008E3BB7" w:rsidRDefault="00DA3553" w:rsidP="00D53F1E">
      <w:pPr>
        <w:pStyle w:val="ListParagraph"/>
        <w:numPr>
          <w:ilvl w:val="0"/>
          <w:numId w:val="32"/>
        </w:numPr>
        <w:rPr>
          <w:rFonts w:ascii="Arial" w:hAnsi="Arial" w:cs="Arial"/>
          <w:color w:val="000000"/>
          <w:sz w:val="32"/>
          <w:szCs w:val="32"/>
          <w:u w:val="single"/>
        </w:rPr>
      </w:pPr>
      <w:r>
        <w:rPr>
          <w:rFonts w:ascii="Arial" w:hAnsi="Arial" w:cs="Arial"/>
          <w:color w:val="000000"/>
          <w:sz w:val="32"/>
          <w:szCs w:val="32"/>
          <w:u w:val="single"/>
        </w:rPr>
        <w:t>SOFTWARE</w:t>
      </w:r>
      <w:r w:rsidR="008E3BB7">
        <w:rPr>
          <w:rFonts w:ascii="Arial" w:hAnsi="Arial" w:cs="Arial"/>
          <w:color w:val="000000"/>
          <w:sz w:val="32"/>
          <w:szCs w:val="32"/>
          <w:u w:val="single"/>
        </w:rPr>
        <w:t xml:space="preserve"> INTERFACES</w:t>
      </w:r>
    </w:p>
    <w:p w14:paraId="22C6E760" w14:textId="77777777" w:rsidR="001301E3" w:rsidRDefault="001301E3" w:rsidP="001301E3">
      <w:pPr>
        <w:pStyle w:val="ListParagraph"/>
        <w:ind w:left="1176"/>
        <w:rPr>
          <w:rFonts w:ascii="Arial" w:hAnsi="Arial" w:cs="Arial"/>
          <w:color w:val="000000"/>
          <w:sz w:val="32"/>
          <w:szCs w:val="32"/>
          <w:u w:val="single"/>
        </w:rPr>
      </w:pPr>
    </w:p>
    <w:p w14:paraId="2C1FED3A" w14:textId="526FFE38" w:rsidR="00C65933" w:rsidRDefault="00C65933" w:rsidP="00D53F1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OPERATING SYSTEM</w:t>
      </w:r>
    </w:p>
    <w:p w14:paraId="36673718" w14:textId="113CBC25" w:rsidR="00C65933" w:rsidRPr="00C65933" w:rsidRDefault="001301E3" w:rsidP="001301E3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        </w:t>
      </w:r>
      <w:r w:rsidR="00C65933">
        <w:rPr>
          <w:rFonts w:ascii="Arial" w:hAnsi="Arial" w:cs="Arial"/>
          <w:color w:val="000000"/>
          <w:sz w:val="28"/>
          <w:szCs w:val="28"/>
        </w:rPr>
        <w:t>1)</w:t>
      </w:r>
      <w:r w:rsidR="00C65933" w:rsidRPr="001301E3">
        <w:rPr>
          <w:sz w:val="28"/>
          <w:szCs w:val="28"/>
        </w:rPr>
        <w:t xml:space="preserve"> Compatibility with Android 6.0+ and iOS 12.0+.</w:t>
      </w:r>
    </w:p>
    <w:p w14:paraId="2F703FA2" w14:textId="475AD834" w:rsidR="00C65933" w:rsidRDefault="00C65933" w:rsidP="00D53F1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CLOUD DATABASE</w:t>
      </w:r>
    </w:p>
    <w:p w14:paraId="0F46D337" w14:textId="468E87E3" w:rsidR="001301E3" w:rsidRDefault="001301E3" w:rsidP="001301E3">
      <w:pPr>
        <w:pStyle w:val="ListParagraph"/>
        <w:ind w:left="1176"/>
        <w:rPr>
          <w:rFonts w:ascii="Arial" w:hAnsi="Arial" w:cs="Arial"/>
          <w:color w:val="000000"/>
          <w:sz w:val="28"/>
          <w:szCs w:val="28"/>
        </w:rPr>
      </w:pPr>
    </w:p>
    <w:p w14:paraId="1C93756C" w14:textId="29D87EA5" w:rsidR="00C65933" w:rsidRPr="001301E3" w:rsidRDefault="001301E3" w:rsidP="00D53F1E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1301E3">
        <w:rPr>
          <w:sz w:val="28"/>
          <w:szCs w:val="28"/>
        </w:rPr>
        <w:t xml:space="preserve">Integration with a cloud database (e.g., Firebase </w:t>
      </w:r>
      <w:proofErr w:type="spellStart"/>
      <w:r w:rsidRPr="001301E3">
        <w:rPr>
          <w:sz w:val="28"/>
          <w:szCs w:val="28"/>
        </w:rPr>
        <w:t>Firestore</w:t>
      </w:r>
      <w:proofErr w:type="spellEnd"/>
      <w:r w:rsidRPr="001301E3">
        <w:rPr>
          <w:sz w:val="28"/>
          <w:szCs w:val="28"/>
        </w:rPr>
        <w:t>).</w:t>
      </w:r>
    </w:p>
    <w:p w14:paraId="36DF2699" w14:textId="70CB2E34" w:rsidR="001301E3" w:rsidRPr="001301E3" w:rsidRDefault="001301E3" w:rsidP="00D53F1E">
      <w:pPr>
        <w:pStyle w:val="ListParagraph"/>
        <w:numPr>
          <w:ilvl w:val="0"/>
          <w:numId w:val="13"/>
        </w:numPr>
        <w:rPr>
          <w:rFonts w:ascii="Arial" w:hAnsi="Arial" w:cs="Arial"/>
          <w:color w:val="000000"/>
          <w:sz w:val="28"/>
          <w:szCs w:val="28"/>
        </w:rPr>
      </w:pPr>
      <w:r w:rsidRPr="001301E3">
        <w:rPr>
          <w:sz w:val="28"/>
          <w:szCs w:val="28"/>
        </w:rPr>
        <w:t>Secure authentication for database access.</w:t>
      </w:r>
    </w:p>
    <w:p w14:paraId="1FCA64BD" w14:textId="77777777" w:rsidR="001301E3" w:rsidRPr="001301E3" w:rsidRDefault="001301E3" w:rsidP="001301E3">
      <w:pPr>
        <w:pStyle w:val="ListParagraph"/>
        <w:ind w:left="1608"/>
        <w:rPr>
          <w:rFonts w:ascii="Arial" w:hAnsi="Arial" w:cs="Arial"/>
          <w:color w:val="000000"/>
          <w:sz w:val="28"/>
          <w:szCs w:val="28"/>
        </w:rPr>
      </w:pPr>
    </w:p>
    <w:p w14:paraId="75D65266" w14:textId="399926A5" w:rsidR="00C65933" w:rsidRDefault="00C65933" w:rsidP="00D53F1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NOTIFICATION SERVICES</w:t>
      </w:r>
    </w:p>
    <w:p w14:paraId="6FD4B135" w14:textId="77777777" w:rsidR="001301E3" w:rsidRDefault="001301E3" w:rsidP="001301E3">
      <w:pPr>
        <w:pStyle w:val="ListParagraph"/>
        <w:ind w:left="1176"/>
        <w:rPr>
          <w:rFonts w:ascii="Arial" w:hAnsi="Arial" w:cs="Arial"/>
          <w:color w:val="000000"/>
          <w:sz w:val="28"/>
          <w:szCs w:val="28"/>
        </w:rPr>
      </w:pPr>
    </w:p>
    <w:p w14:paraId="59F603EB" w14:textId="67206CAE" w:rsidR="001301E3" w:rsidRDefault="001301E3" w:rsidP="00D53F1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1301E3">
        <w:rPr>
          <w:sz w:val="28"/>
          <w:szCs w:val="28"/>
        </w:rPr>
        <w:t>Integration with push notification services (e.g., Firebase Cloud Messaging).</w:t>
      </w:r>
    </w:p>
    <w:p w14:paraId="4F284940" w14:textId="77777777" w:rsidR="001301E3" w:rsidRPr="001301E3" w:rsidRDefault="001301E3" w:rsidP="00D53F1E">
      <w:pPr>
        <w:pStyle w:val="ListParagraph"/>
        <w:numPr>
          <w:ilvl w:val="0"/>
          <w:numId w:val="14"/>
        </w:numPr>
        <w:rPr>
          <w:rFonts w:ascii="Arial" w:hAnsi="Arial" w:cs="Arial"/>
          <w:color w:val="000000"/>
          <w:sz w:val="28"/>
          <w:szCs w:val="28"/>
          <w:u w:val="single"/>
        </w:rPr>
      </w:pPr>
      <w:r w:rsidRPr="001301E3">
        <w:rPr>
          <w:sz w:val="28"/>
          <w:szCs w:val="28"/>
        </w:rPr>
        <w:t>User-configurable notification preferences.</w:t>
      </w:r>
    </w:p>
    <w:p w14:paraId="23E6250E" w14:textId="77777777" w:rsidR="001301E3" w:rsidRPr="001301E3" w:rsidRDefault="001301E3" w:rsidP="001301E3">
      <w:pPr>
        <w:pStyle w:val="ListParagraph"/>
        <w:ind w:left="1536"/>
        <w:rPr>
          <w:sz w:val="28"/>
          <w:szCs w:val="28"/>
        </w:rPr>
      </w:pPr>
    </w:p>
    <w:p w14:paraId="2D7F27C9" w14:textId="77777777" w:rsidR="001301E3" w:rsidRDefault="001301E3" w:rsidP="001301E3">
      <w:pPr>
        <w:pStyle w:val="ListParagraph"/>
        <w:ind w:left="1176"/>
        <w:rPr>
          <w:rFonts w:ascii="Arial" w:hAnsi="Arial" w:cs="Arial"/>
          <w:color w:val="000000"/>
          <w:sz w:val="28"/>
          <w:szCs w:val="28"/>
        </w:rPr>
      </w:pPr>
    </w:p>
    <w:p w14:paraId="290FD719" w14:textId="305F4DBF" w:rsidR="008E3BB7" w:rsidRDefault="001301E3" w:rsidP="00D53F1E">
      <w:pPr>
        <w:pStyle w:val="ListParagraph"/>
        <w:numPr>
          <w:ilvl w:val="0"/>
          <w:numId w:val="33"/>
        </w:numPr>
        <w:rPr>
          <w:rFonts w:ascii="Arial" w:hAnsi="Arial" w:cs="Arial"/>
          <w:b/>
          <w:bCs/>
          <w:color w:val="000000"/>
          <w:sz w:val="44"/>
          <w:szCs w:val="44"/>
          <w:u w:val="single"/>
        </w:rPr>
      </w:pPr>
      <w:r>
        <w:rPr>
          <w:rFonts w:ascii="Arial" w:hAnsi="Arial" w:cs="Arial"/>
          <w:b/>
          <w:bCs/>
          <w:color w:val="000000"/>
          <w:sz w:val="44"/>
          <w:szCs w:val="44"/>
          <w:u w:val="single"/>
        </w:rPr>
        <w:t>PERFORMANCE REQUIREMENTS</w:t>
      </w:r>
    </w:p>
    <w:p w14:paraId="5AC6D2D8" w14:textId="77777777" w:rsidR="00586A18" w:rsidRPr="00586A18" w:rsidRDefault="00586A18" w:rsidP="00586A18">
      <w:pPr>
        <w:pStyle w:val="ListParagraph"/>
        <w:ind w:left="1176"/>
        <w:rPr>
          <w:rFonts w:ascii="Arial" w:hAnsi="Arial" w:cs="Arial"/>
          <w:b/>
          <w:bCs/>
          <w:color w:val="000000"/>
          <w:sz w:val="44"/>
          <w:szCs w:val="44"/>
          <w:u w:val="single"/>
        </w:rPr>
      </w:pPr>
    </w:p>
    <w:p w14:paraId="60784D7B" w14:textId="380935AB" w:rsidR="00586A18" w:rsidRPr="00586A18" w:rsidRDefault="00586A18" w:rsidP="00D53F1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36"/>
          <w:szCs w:val="36"/>
          <w:u w:val="single"/>
          <w:lang w:eastAsia="en-IN"/>
          <w14:ligatures w14:val="none"/>
        </w:rPr>
      </w:pPr>
      <w:r w:rsidRPr="00586A18">
        <w:rPr>
          <w:rFonts w:ascii="Times New Roman" w:eastAsia="Times New Roman" w:hAnsi="Times New Roman" w:cs="Times New Roman"/>
          <w:kern w:val="0"/>
          <w:sz w:val="36"/>
          <w:szCs w:val="36"/>
          <w:u w:val="single"/>
          <w:lang w:eastAsia="en-IN"/>
          <w14:ligatures w14:val="none"/>
        </w:rPr>
        <w:t>Performance Requirements</w:t>
      </w:r>
    </w:p>
    <w:p w14:paraId="09109041" w14:textId="4EC3335C" w:rsidR="00586A18" w:rsidRPr="00586A18" w:rsidRDefault="00586A18" w:rsidP="00D53F1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586A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Response Time</w:t>
      </w:r>
    </w:p>
    <w:p w14:paraId="1E306FB2" w14:textId="77777777" w:rsidR="00586A18" w:rsidRPr="00586A18" w:rsidRDefault="00586A18" w:rsidP="00D53F1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6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Dashboard Load:</w:t>
      </w:r>
      <w:r w:rsidRPr="00586A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Main dashboard loads within 2 seconds.</w:t>
      </w:r>
    </w:p>
    <w:p w14:paraId="4339CC78" w14:textId="77777777" w:rsidR="00586A18" w:rsidRPr="00586A18" w:rsidRDefault="00586A18" w:rsidP="00D53F1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6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Input Response:</w:t>
      </w:r>
      <w:r w:rsidRPr="00586A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 actions respond within 200 milliseconds.</w:t>
      </w:r>
    </w:p>
    <w:p w14:paraId="1B65E90B" w14:textId="77777777" w:rsidR="00586A18" w:rsidRDefault="00586A18" w:rsidP="00D53F1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6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Transaction Retrieval:</w:t>
      </w:r>
      <w:r w:rsidRPr="00586A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Display transaction data within 1 second.</w:t>
      </w:r>
    </w:p>
    <w:p w14:paraId="619652E3" w14:textId="77777777" w:rsidR="00586A18" w:rsidRPr="00586A18" w:rsidRDefault="00586A18" w:rsidP="00586A18">
      <w:pPr>
        <w:pStyle w:val="ListParagraph"/>
        <w:spacing w:before="100" w:beforeAutospacing="1" w:after="100" w:afterAutospacing="1" w:line="240" w:lineRule="auto"/>
        <w:ind w:left="117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AA0F7B" w14:textId="3C36D491" w:rsidR="00586A18" w:rsidRPr="00586A18" w:rsidRDefault="00586A18" w:rsidP="00D53F1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86A1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Data Synchronization</w:t>
      </w:r>
    </w:p>
    <w:p w14:paraId="2A20BC46" w14:textId="77777777" w:rsidR="00586A18" w:rsidRPr="00586A18" w:rsidRDefault="00586A18" w:rsidP="00D53F1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6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Sync Time:</w:t>
      </w:r>
      <w:r w:rsidRPr="00586A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Sync data with the cloud within 5 seconds.</w:t>
      </w:r>
    </w:p>
    <w:p w14:paraId="44E3940F" w14:textId="77777777" w:rsidR="00586A18" w:rsidRPr="00586A18" w:rsidRDefault="00586A18" w:rsidP="00D53F1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6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Background Sync:</w:t>
      </w:r>
      <w:r w:rsidRPr="00586A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 sync does not affect user interactions.</w:t>
      </w:r>
    </w:p>
    <w:p w14:paraId="69B3D9FD" w14:textId="3D2A33B4" w:rsidR="00586A18" w:rsidRPr="00586A18" w:rsidRDefault="00586A18" w:rsidP="00D53F1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586A18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Scalability</w:t>
      </w:r>
    </w:p>
    <w:p w14:paraId="33BEB73F" w14:textId="77777777" w:rsidR="00586A18" w:rsidRPr="00586A18" w:rsidRDefault="00586A18" w:rsidP="00D53F1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6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Concurrent Users:</w:t>
      </w:r>
      <w:r w:rsidRPr="00586A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Support up to 10,000 users without performance issues.</w:t>
      </w:r>
    </w:p>
    <w:p w14:paraId="3688BACA" w14:textId="77777777" w:rsidR="00586A18" w:rsidRDefault="00586A18" w:rsidP="00D53F1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6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Transaction Management:</w:t>
      </w:r>
      <w:r w:rsidRPr="00586A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Handle up to 10,000 transactions per user efficiently.</w:t>
      </w:r>
    </w:p>
    <w:p w14:paraId="1D19BA0F" w14:textId="77777777" w:rsidR="00586A18" w:rsidRPr="00586A18" w:rsidRDefault="00586A18" w:rsidP="00586A18">
      <w:pPr>
        <w:pStyle w:val="ListParagraph"/>
        <w:spacing w:before="100" w:beforeAutospacing="1" w:after="100" w:afterAutospacing="1" w:line="240" w:lineRule="auto"/>
        <w:ind w:left="117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729520" w14:textId="3EF43B02" w:rsidR="00586A18" w:rsidRPr="00586A18" w:rsidRDefault="00586A18" w:rsidP="00D53F1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86A1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lastRenderedPageBreak/>
        <w:t>Resource Utilization</w:t>
      </w:r>
    </w:p>
    <w:p w14:paraId="64CFB9E0" w14:textId="77777777" w:rsidR="00586A18" w:rsidRPr="00586A18" w:rsidRDefault="00586A18" w:rsidP="00D53F1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6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Memory Usage:</w:t>
      </w:r>
      <w:r w:rsidRPr="00586A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no more than 100 MB of RAM during normal operation.</w:t>
      </w:r>
    </w:p>
    <w:p w14:paraId="101AAAA2" w14:textId="77777777" w:rsidR="00586A18" w:rsidRDefault="00586A18" w:rsidP="00D53F1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6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CPU Usage:</w:t>
      </w:r>
      <w:r w:rsidRPr="00586A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Minimize CPU usage to avoid battery drain.</w:t>
      </w:r>
    </w:p>
    <w:p w14:paraId="02473D72" w14:textId="77777777" w:rsidR="00586A18" w:rsidRPr="00586A18" w:rsidRDefault="00586A18" w:rsidP="00586A18">
      <w:pPr>
        <w:pStyle w:val="ListParagraph"/>
        <w:spacing w:before="100" w:beforeAutospacing="1" w:after="100" w:afterAutospacing="1" w:line="240" w:lineRule="auto"/>
        <w:ind w:left="117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10BDAC" w14:textId="3085C2F7" w:rsidR="00586A18" w:rsidRPr="00586A18" w:rsidRDefault="00586A18" w:rsidP="00D53F1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86A1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Offline Performance</w:t>
      </w:r>
    </w:p>
    <w:p w14:paraId="1F4971DD" w14:textId="77777777" w:rsidR="00586A18" w:rsidRPr="00586A18" w:rsidRDefault="00586A18" w:rsidP="00D53F1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6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Offline Access:</w:t>
      </w:r>
      <w:r w:rsidRPr="00586A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 transaction management offline.</w:t>
      </w:r>
    </w:p>
    <w:p w14:paraId="5FA1E0DB" w14:textId="77777777" w:rsidR="00586A18" w:rsidRDefault="00586A18" w:rsidP="00D53F1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6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Availability:</w:t>
      </w:r>
      <w:r w:rsidRPr="00586A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 access to the last 30 days of transactions offline.</w:t>
      </w:r>
    </w:p>
    <w:p w14:paraId="0804C075" w14:textId="77777777" w:rsidR="00586A18" w:rsidRPr="00586A18" w:rsidRDefault="00586A18" w:rsidP="00586A18">
      <w:pPr>
        <w:pStyle w:val="ListParagraph"/>
        <w:spacing w:before="100" w:beforeAutospacing="1" w:after="100" w:afterAutospacing="1" w:line="240" w:lineRule="auto"/>
        <w:ind w:left="117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3C2CE4" w14:textId="6B1E168F" w:rsidR="00586A18" w:rsidRPr="00586A18" w:rsidRDefault="00586A18" w:rsidP="00D53F1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86A1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Security Performance</w:t>
      </w:r>
    </w:p>
    <w:p w14:paraId="7F92FFEA" w14:textId="77777777" w:rsidR="00586A18" w:rsidRPr="00586A18" w:rsidRDefault="00586A18" w:rsidP="00D53F1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6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Encryption:</w:t>
      </w:r>
      <w:r w:rsidRPr="00586A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Encrypt sensitive data without affecting performance.</w:t>
      </w:r>
    </w:p>
    <w:p w14:paraId="4570B316" w14:textId="77777777" w:rsidR="00586A18" w:rsidRDefault="00586A18" w:rsidP="00D53F1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6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Authentication:</w:t>
      </w:r>
      <w:r w:rsidRPr="00586A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Secure authentication methods complete within 2 seconds.</w:t>
      </w:r>
    </w:p>
    <w:p w14:paraId="6CB4AE2B" w14:textId="77777777" w:rsidR="00586A18" w:rsidRPr="00586A18" w:rsidRDefault="00586A18" w:rsidP="00586A18">
      <w:pPr>
        <w:pStyle w:val="ListParagraph"/>
        <w:spacing w:before="100" w:beforeAutospacing="1" w:after="100" w:afterAutospacing="1" w:line="240" w:lineRule="auto"/>
        <w:ind w:left="117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932F3B" w14:textId="1C537683" w:rsidR="00586A18" w:rsidRPr="00586A18" w:rsidRDefault="00586A18" w:rsidP="00D53F1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586A18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Notification Performance</w:t>
      </w:r>
    </w:p>
    <w:p w14:paraId="1C87B4EA" w14:textId="77777777" w:rsidR="00586A18" w:rsidRDefault="00586A18" w:rsidP="00D53F1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6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Notification Delivery:</w:t>
      </w:r>
      <w:r w:rsidRPr="00586A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Deliver push notifications within 5 seconds of the event.</w:t>
      </w:r>
    </w:p>
    <w:p w14:paraId="18C4622A" w14:textId="77777777" w:rsidR="00586A18" w:rsidRPr="00586A18" w:rsidRDefault="00586A18" w:rsidP="00586A18">
      <w:pPr>
        <w:pStyle w:val="ListParagraph"/>
        <w:spacing w:before="100" w:beforeAutospacing="1" w:after="100" w:afterAutospacing="1" w:line="240" w:lineRule="auto"/>
        <w:ind w:left="117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343D9E" w14:textId="35089C10" w:rsidR="00586A18" w:rsidRPr="002D6738" w:rsidRDefault="00586A18" w:rsidP="00D53F1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2D6738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Usability</w:t>
      </w:r>
    </w:p>
    <w:p w14:paraId="782C8A3F" w14:textId="77777777" w:rsidR="00586A18" w:rsidRPr="00586A18" w:rsidRDefault="00586A18" w:rsidP="00D53F1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6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Frame Rate:</w:t>
      </w:r>
      <w:r w:rsidRPr="00586A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Maintain at least 60 frames per second during interactions.</w:t>
      </w:r>
    </w:p>
    <w:p w14:paraId="2DE7B555" w14:textId="77777777" w:rsidR="009F40E4" w:rsidRPr="009F40E4" w:rsidRDefault="009F40E4" w:rsidP="009F40E4">
      <w:pPr>
        <w:rPr>
          <w:rFonts w:ascii="Arial" w:hAnsi="Arial" w:cs="Arial"/>
          <w:b/>
          <w:bCs/>
          <w:color w:val="000000"/>
          <w:sz w:val="44"/>
          <w:szCs w:val="44"/>
          <w:u w:val="single"/>
        </w:rPr>
      </w:pPr>
    </w:p>
    <w:p w14:paraId="655E05B3" w14:textId="77777777" w:rsidR="00406509" w:rsidRPr="00586A18" w:rsidRDefault="00406509" w:rsidP="00586A18">
      <w:pPr>
        <w:rPr>
          <w:rFonts w:ascii="Arial" w:hAnsi="Arial" w:cs="Arial"/>
          <w:color w:val="000000"/>
          <w:sz w:val="32"/>
          <w:szCs w:val="32"/>
          <w:u w:val="single"/>
        </w:rPr>
      </w:pPr>
    </w:p>
    <w:p w14:paraId="6BBF2CAD" w14:textId="504943C8" w:rsidR="002D6738" w:rsidRDefault="002D6738" w:rsidP="00D53F1E">
      <w:pPr>
        <w:pStyle w:val="ListParagraph"/>
        <w:numPr>
          <w:ilvl w:val="0"/>
          <w:numId w:val="34"/>
        </w:numPr>
        <w:rPr>
          <w:rFonts w:ascii="Arial" w:hAnsi="Arial" w:cs="Arial"/>
          <w:b/>
          <w:bCs/>
          <w:color w:val="000000"/>
          <w:sz w:val="44"/>
          <w:szCs w:val="44"/>
          <w:u w:val="single"/>
        </w:rPr>
      </w:pPr>
      <w:r>
        <w:rPr>
          <w:rFonts w:ascii="Arial" w:hAnsi="Arial" w:cs="Arial"/>
          <w:b/>
          <w:bCs/>
          <w:color w:val="000000"/>
          <w:sz w:val="44"/>
          <w:szCs w:val="44"/>
          <w:u w:val="single"/>
        </w:rPr>
        <w:t>NON-FUNCTIONAL ATTRIBUTES</w:t>
      </w:r>
    </w:p>
    <w:p w14:paraId="70587002" w14:textId="77777777" w:rsidR="002D6738" w:rsidRDefault="002D6738" w:rsidP="002D6738">
      <w:pPr>
        <w:pStyle w:val="ListParagraph"/>
        <w:ind w:left="1176"/>
        <w:rPr>
          <w:rFonts w:ascii="Arial" w:hAnsi="Arial" w:cs="Arial"/>
          <w:b/>
          <w:bCs/>
          <w:color w:val="000000"/>
          <w:sz w:val="44"/>
          <w:szCs w:val="44"/>
          <w:u w:val="single"/>
        </w:rPr>
      </w:pPr>
    </w:p>
    <w:p w14:paraId="2BCA0253" w14:textId="193B568F" w:rsidR="002D6738" w:rsidRPr="002D6738" w:rsidRDefault="002D6738" w:rsidP="00D53F1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D67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Security</w:t>
      </w:r>
    </w:p>
    <w:p w14:paraId="7FC804F6" w14:textId="77777777" w:rsidR="002D6738" w:rsidRPr="002D6738" w:rsidRDefault="002D6738" w:rsidP="00D53F1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67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Protection:</w:t>
      </w:r>
      <w:r w:rsidRPr="002D67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 user data, including financial information, shall be encrypted both in transit and at rest using industry-standard encryption protocols.</w:t>
      </w:r>
    </w:p>
    <w:p w14:paraId="37735744" w14:textId="77777777" w:rsidR="002D6738" w:rsidRPr="002D6738" w:rsidRDefault="002D6738" w:rsidP="00D53F1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67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Authentication:</w:t>
      </w:r>
      <w:r w:rsidRPr="002D67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application shall implement secure authentication mechanisms, including support for biometric authentication (fingerprint, facial recognition) and OAuth login (Google, Facebook).</w:t>
      </w:r>
    </w:p>
    <w:p w14:paraId="5EE795F5" w14:textId="77777777" w:rsidR="002D6738" w:rsidRPr="002D6738" w:rsidRDefault="002D6738" w:rsidP="00D53F1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67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Authorization:</w:t>
      </w:r>
      <w:r w:rsidRPr="002D67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Access to different parts of the application shall be restricted based on user roles and permissions.</w:t>
      </w:r>
    </w:p>
    <w:p w14:paraId="7570B211" w14:textId="77777777" w:rsidR="002D6738" w:rsidRDefault="002D6738" w:rsidP="00D53F1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67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Privacy:</w:t>
      </w:r>
      <w:r w:rsidRPr="002D67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application shall comply with data privacy regulations (e.g., GDPR) to ensure user data is handled securely and confidentially.</w:t>
      </w:r>
    </w:p>
    <w:p w14:paraId="48DEBD52" w14:textId="77777777" w:rsidR="002D6738" w:rsidRPr="002D6738" w:rsidRDefault="002D6738" w:rsidP="002D673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6C1CC0" w14:textId="27D21D11" w:rsidR="002D6738" w:rsidRPr="002D6738" w:rsidRDefault="002D6738" w:rsidP="00D53F1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D67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Reliability</w:t>
      </w:r>
    </w:p>
    <w:p w14:paraId="7197E536" w14:textId="77777777" w:rsidR="002D6738" w:rsidRPr="002D6738" w:rsidRDefault="002D6738" w:rsidP="00D53F1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67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Uptime:</w:t>
      </w:r>
      <w:r w:rsidRPr="002D67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application shall maintain a minimum uptime of 99.9%, ensuring availability to users with minimal downtime.</w:t>
      </w:r>
    </w:p>
    <w:p w14:paraId="6B41455F" w14:textId="77777777" w:rsidR="002D6738" w:rsidRPr="002D6738" w:rsidRDefault="002D6738" w:rsidP="00D53F1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67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Handling:</w:t>
      </w:r>
      <w:r w:rsidRPr="002D67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application shall handle errors gracefully, providing informative error messages and logging errors for further analysis.</w:t>
      </w:r>
    </w:p>
    <w:p w14:paraId="420F37FC" w14:textId="77777777" w:rsidR="002D6738" w:rsidRDefault="002D6738" w:rsidP="00D53F1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67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Integrity:</w:t>
      </w:r>
      <w:r w:rsidRPr="002D67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application shall ensure the integrity of user data through transactional operations and regular backups.</w:t>
      </w:r>
    </w:p>
    <w:p w14:paraId="0FE2DCF6" w14:textId="77777777" w:rsidR="002D6738" w:rsidRPr="002D6738" w:rsidRDefault="002D6738" w:rsidP="002D673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E39CBB" w14:textId="5BE07B82" w:rsidR="002D6738" w:rsidRPr="002D6738" w:rsidRDefault="002D6738" w:rsidP="00D53F1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D67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Maintainability</w:t>
      </w:r>
    </w:p>
    <w:p w14:paraId="23009823" w14:textId="77777777" w:rsidR="002D6738" w:rsidRPr="002D6738" w:rsidRDefault="002D6738" w:rsidP="00D53F1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67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Modularity:</w:t>
      </w:r>
      <w:r w:rsidRPr="002D67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application codebase shall be modular, making it easier to update, debug, and enhance specific components without affecting the whole system.</w:t>
      </w:r>
    </w:p>
    <w:p w14:paraId="68D94743" w14:textId="44255F55" w:rsidR="002D6738" w:rsidRPr="002D6738" w:rsidRDefault="002D6738" w:rsidP="00D53F1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67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Documentation:</w:t>
      </w:r>
      <w:r w:rsidRPr="002D67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Comprehensive documentation shall be provided for the codebase, APIs, and overall system architecture to facilitate </w:t>
      </w:r>
      <w:r w:rsidR="00DA3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2D67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maintenance and onboarding of new developers.</w:t>
      </w:r>
    </w:p>
    <w:p w14:paraId="728FB94B" w14:textId="77777777" w:rsidR="002D6738" w:rsidRPr="002D6738" w:rsidRDefault="002D6738" w:rsidP="00D53F1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67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Automated Testing:</w:t>
      </w:r>
      <w:r w:rsidRPr="002D67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application shall include automated tests (unit, integration, UI) to ensure that changes do not introduce new bugs and that the system functions as expected.</w:t>
      </w:r>
    </w:p>
    <w:p w14:paraId="0EC457ED" w14:textId="0C09078B" w:rsidR="002D6738" w:rsidRPr="002D6738" w:rsidRDefault="002D6738" w:rsidP="00D53F1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D67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Portability</w:t>
      </w:r>
    </w:p>
    <w:p w14:paraId="1D6DE54F" w14:textId="77777777" w:rsidR="002D6738" w:rsidRPr="002D6738" w:rsidRDefault="002D6738" w:rsidP="00D53F1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67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Cross-Platform Support:</w:t>
      </w:r>
      <w:r w:rsidRPr="002D67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application shall be built using Flutter to ensure compatibility with both Android and iOS platforms.</w:t>
      </w:r>
    </w:p>
    <w:p w14:paraId="1C02C2BF" w14:textId="77777777" w:rsidR="002D6738" w:rsidRDefault="002D6738" w:rsidP="00D53F1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67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Platform Independence:</w:t>
      </w:r>
      <w:r w:rsidRPr="002D67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application shall abstract platform-specific features, ensuring that minimal changes are required to support additional platforms (e.g., web, desktop).</w:t>
      </w:r>
    </w:p>
    <w:p w14:paraId="251AAFE7" w14:textId="77777777" w:rsidR="002D6738" w:rsidRPr="002D6738" w:rsidRDefault="002D6738" w:rsidP="002D67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F5D1F5" w14:textId="73EF1E33" w:rsidR="002D6738" w:rsidRPr="002D6738" w:rsidRDefault="002D6738" w:rsidP="00D53F1E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D67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Extensibility</w:t>
      </w:r>
    </w:p>
    <w:p w14:paraId="61848329" w14:textId="77777777" w:rsidR="002D6738" w:rsidRPr="002D6738" w:rsidRDefault="002D6738" w:rsidP="00D53F1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67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Modular Architecture:</w:t>
      </w:r>
      <w:r w:rsidRPr="002D67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application shall be designed with a modular architecture, allowing new features and functionalities to be added with minimal impact on existing components.</w:t>
      </w:r>
    </w:p>
    <w:p w14:paraId="33A8AFF6" w14:textId="77777777" w:rsidR="002D6738" w:rsidRDefault="002D6738" w:rsidP="00D53F1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67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 Integration:</w:t>
      </w:r>
      <w:r w:rsidRPr="002D67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application shall support integration with third-party APIs, allowing for future extensions such as additional authentication methods, financial data import/export, and more.</w:t>
      </w:r>
    </w:p>
    <w:p w14:paraId="79A2366A" w14:textId="77777777" w:rsidR="002D6738" w:rsidRPr="002D6738" w:rsidRDefault="002D6738" w:rsidP="002D67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7331B4" w14:textId="0BDAE4FF" w:rsidR="002D6738" w:rsidRPr="002D6738" w:rsidRDefault="002D6738" w:rsidP="00D53F1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D67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Reusability</w:t>
      </w:r>
    </w:p>
    <w:p w14:paraId="0346AF38" w14:textId="77777777" w:rsidR="002D6738" w:rsidRPr="002D6738" w:rsidRDefault="002D6738" w:rsidP="00D53F1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67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Reusable Components:</w:t>
      </w:r>
      <w:r w:rsidRPr="002D67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application shall be developed with reusable components, such as UI widgets and utility functions, to facilitate code reuse across different parts of the application.</w:t>
      </w:r>
    </w:p>
    <w:p w14:paraId="7442981C" w14:textId="21519906" w:rsidR="002D6738" w:rsidRDefault="002D6738" w:rsidP="002D6738">
      <w:pPr>
        <w:pStyle w:val="ListParagraph"/>
        <w:ind w:left="1176"/>
        <w:rPr>
          <w:rFonts w:ascii="Arial" w:hAnsi="Arial" w:cs="Arial"/>
          <w:b/>
          <w:bCs/>
          <w:color w:val="000000"/>
          <w:sz w:val="44"/>
          <w:szCs w:val="44"/>
          <w:u w:val="single"/>
        </w:rPr>
      </w:pPr>
    </w:p>
    <w:p w14:paraId="48D15F6B" w14:textId="4B44FDD3" w:rsidR="00652717" w:rsidRPr="003476A7" w:rsidRDefault="00652717" w:rsidP="003476A7">
      <w:pPr>
        <w:rPr>
          <w:rFonts w:ascii="Arial" w:hAnsi="Arial" w:cs="Arial"/>
          <w:color w:val="000000"/>
          <w:sz w:val="32"/>
          <w:szCs w:val="32"/>
          <w:u w:val="single"/>
        </w:rPr>
      </w:pPr>
    </w:p>
    <w:p w14:paraId="72D180F3" w14:textId="4FE6FEC3" w:rsidR="00652717" w:rsidRPr="00652717" w:rsidRDefault="00652717" w:rsidP="00652717">
      <w:pPr>
        <w:ind w:left="1080"/>
        <w:jc w:val="both"/>
        <w:rPr>
          <w:rFonts w:ascii="Arial" w:hAnsi="Arial" w:cs="Arial"/>
          <w:color w:val="000000"/>
          <w:sz w:val="32"/>
          <w:szCs w:val="32"/>
          <w:u w:val="single"/>
        </w:rPr>
      </w:pPr>
    </w:p>
    <w:p w14:paraId="2FD1B2B4" w14:textId="77777777" w:rsidR="0048397A" w:rsidRDefault="0048397A" w:rsidP="0048397A">
      <w:pPr>
        <w:jc w:val="center"/>
        <w:rPr>
          <w:rFonts w:ascii="Arial" w:hAnsi="Arial" w:cs="Arial"/>
          <w:color w:val="000000"/>
          <w:sz w:val="48"/>
          <w:szCs w:val="48"/>
          <w:u w:val="single"/>
        </w:rPr>
      </w:pPr>
    </w:p>
    <w:p w14:paraId="07AF82FF" w14:textId="77777777" w:rsidR="0048397A" w:rsidRDefault="0048397A" w:rsidP="0048397A">
      <w:pPr>
        <w:jc w:val="center"/>
      </w:pPr>
    </w:p>
    <w:sectPr w:rsidR="00483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7A4CEE" w14:textId="77777777" w:rsidR="00F9375F" w:rsidRDefault="00F9375F" w:rsidP="00A564B0">
      <w:pPr>
        <w:spacing w:after="0" w:line="240" w:lineRule="auto"/>
      </w:pPr>
      <w:r>
        <w:separator/>
      </w:r>
    </w:p>
  </w:endnote>
  <w:endnote w:type="continuationSeparator" w:id="0">
    <w:p w14:paraId="629D19B4" w14:textId="77777777" w:rsidR="00F9375F" w:rsidRDefault="00F9375F" w:rsidP="00A564B0">
      <w:pPr>
        <w:spacing w:after="0" w:line="240" w:lineRule="auto"/>
      </w:pPr>
      <w:r>
        <w:continuationSeparator/>
      </w:r>
    </w:p>
  </w:endnote>
  <w:endnote w:type="continuationNotice" w:id="1">
    <w:p w14:paraId="73D7B825" w14:textId="77777777" w:rsidR="00F9375F" w:rsidRDefault="00F937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3B9793" w14:textId="77777777" w:rsidR="00F9375F" w:rsidRDefault="00F9375F" w:rsidP="00A564B0">
      <w:pPr>
        <w:spacing w:after="0" w:line="240" w:lineRule="auto"/>
      </w:pPr>
      <w:r>
        <w:separator/>
      </w:r>
    </w:p>
  </w:footnote>
  <w:footnote w:type="continuationSeparator" w:id="0">
    <w:p w14:paraId="03CCA003" w14:textId="77777777" w:rsidR="00F9375F" w:rsidRDefault="00F9375F" w:rsidP="00A564B0">
      <w:pPr>
        <w:spacing w:after="0" w:line="240" w:lineRule="auto"/>
      </w:pPr>
      <w:r>
        <w:continuationSeparator/>
      </w:r>
    </w:p>
  </w:footnote>
  <w:footnote w:type="continuationNotice" w:id="1">
    <w:p w14:paraId="4FEC9F22" w14:textId="77777777" w:rsidR="00F9375F" w:rsidRDefault="00F9375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85463"/>
    <w:multiLevelType w:val="hybridMultilevel"/>
    <w:tmpl w:val="770A35DA"/>
    <w:lvl w:ilvl="0" w:tplc="A22CE97A">
      <w:start w:val="1"/>
      <w:numFmt w:val="decimal"/>
      <w:lvlText w:val="%1)"/>
      <w:lvlJc w:val="left"/>
      <w:pPr>
        <w:ind w:left="1608" w:hanging="360"/>
      </w:pPr>
      <w:rPr>
        <w:rFonts w:ascii="Arial" w:hAnsi="Arial" w:cs="Arial"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2328" w:hanging="360"/>
      </w:pPr>
    </w:lvl>
    <w:lvl w:ilvl="2" w:tplc="4009001B" w:tentative="1">
      <w:start w:val="1"/>
      <w:numFmt w:val="lowerRoman"/>
      <w:lvlText w:val="%3."/>
      <w:lvlJc w:val="right"/>
      <w:pPr>
        <w:ind w:left="3048" w:hanging="180"/>
      </w:pPr>
    </w:lvl>
    <w:lvl w:ilvl="3" w:tplc="4009000F" w:tentative="1">
      <w:start w:val="1"/>
      <w:numFmt w:val="decimal"/>
      <w:lvlText w:val="%4."/>
      <w:lvlJc w:val="left"/>
      <w:pPr>
        <w:ind w:left="3768" w:hanging="360"/>
      </w:pPr>
    </w:lvl>
    <w:lvl w:ilvl="4" w:tplc="40090019" w:tentative="1">
      <w:start w:val="1"/>
      <w:numFmt w:val="lowerLetter"/>
      <w:lvlText w:val="%5."/>
      <w:lvlJc w:val="left"/>
      <w:pPr>
        <w:ind w:left="4488" w:hanging="360"/>
      </w:pPr>
    </w:lvl>
    <w:lvl w:ilvl="5" w:tplc="4009001B" w:tentative="1">
      <w:start w:val="1"/>
      <w:numFmt w:val="lowerRoman"/>
      <w:lvlText w:val="%6."/>
      <w:lvlJc w:val="right"/>
      <w:pPr>
        <w:ind w:left="5208" w:hanging="180"/>
      </w:pPr>
    </w:lvl>
    <w:lvl w:ilvl="6" w:tplc="4009000F" w:tentative="1">
      <w:start w:val="1"/>
      <w:numFmt w:val="decimal"/>
      <w:lvlText w:val="%7."/>
      <w:lvlJc w:val="left"/>
      <w:pPr>
        <w:ind w:left="5928" w:hanging="360"/>
      </w:pPr>
    </w:lvl>
    <w:lvl w:ilvl="7" w:tplc="40090019" w:tentative="1">
      <w:start w:val="1"/>
      <w:numFmt w:val="lowerLetter"/>
      <w:lvlText w:val="%8."/>
      <w:lvlJc w:val="left"/>
      <w:pPr>
        <w:ind w:left="6648" w:hanging="360"/>
      </w:pPr>
    </w:lvl>
    <w:lvl w:ilvl="8" w:tplc="400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1" w15:restartNumberingAfterBreak="0">
    <w:nsid w:val="0EDA057E"/>
    <w:multiLevelType w:val="hybridMultilevel"/>
    <w:tmpl w:val="C0144C58"/>
    <w:lvl w:ilvl="0" w:tplc="40090009">
      <w:start w:val="1"/>
      <w:numFmt w:val="bullet"/>
      <w:lvlText w:val=""/>
      <w:lvlJc w:val="left"/>
      <w:pPr>
        <w:ind w:left="11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2" w15:restartNumberingAfterBreak="0">
    <w:nsid w:val="11FF1800"/>
    <w:multiLevelType w:val="hybridMultilevel"/>
    <w:tmpl w:val="E4508428"/>
    <w:lvl w:ilvl="0" w:tplc="40090009">
      <w:start w:val="1"/>
      <w:numFmt w:val="bullet"/>
      <w:lvlText w:val=""/>
      <w:lvlJc w:val="left"/>
      <w:pPr>
        <w:ind w:left="11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3" w15:restartNumberingAfterBreak="0">
    <w:nsid w:val="12184AA3"/>
    <w:multiLevelType w:val="hybridMultilevel"/>
    <w:tmpl w:val="FD8ED566"/>
    <w:lvl w:ilvl="0" w:tplc="40090009">
      <w:start w:val="1"/>
      <w:numFmt w:val="bullet"/>
      <w:lvlText w:val=""/>
      <w:lvlJc w:val="left"/>
      <w:pPr>
        <w:ind w:left="11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4" w15:restartNumberingAfterBreak="0">
    <w:nsid w:val="14485505"/>
    <w:multiLevelType w:val="hybridMultilevel"/>
    <w:tmpl w:val="D57CA560"/>
    <w:lvl w:ilvl="0" w:tplc="40090011">
      <w:start w:val="1"/>
      <w:numFmt w:val="decimal"/>
      <w:lvlText w:val="%1)"/>
      <w:lvlJc w:val="left"/>
      <w:pPr>
        <w:ind w:left="1536" w:hanging="360"/>
      </w:pPr>
    </w:lvl>
    <w:lvl w:ilvl="1" w:tplc="40090019" w:tentative="1">
      <w:start w:val="1"/>
      <w:numFmt w:val="lowerLetter"/>
      <w:lvlText w:val="%2."/>
      <w:lvlJc w:val="left"/>
      <w:pPr>
        <w:ind w:left="2256" w:hanging="360"/>
      </w:pPr>
    </w:lvl>
    <w:lvl w:ilvl="2" w:tplc="4009001B" w:tentative="1">
      <w:start w:val="1"/>
      <w:numFmt w:val="lowerRoman"/>
      <w:lvlText w:val="%3."/>
      <w:lvlJc w:val="right"/>
      <w:pPr>
        <w:ind w:left="2976" w:hanging="180"/>
      </w:pPr>
    </w:lvl>
    <w:lvl w:ilvl="3" w:tplc="4009000F" w:tentative="1">
      <w:start w:val="1"/>
      <w:numFmt w:val="decimal"/>
      <w:lvlText w:val="%4."/>
      <w:lvlJc w:val="left"/>
      <w:pPr>
        <w:ind w:left="3696" w:hanging="360"/>
      </w:pPr>
    </w:lvl>
    <w:lvl w:ilvl="4" w:tplc="40090019" w:tentative="1">
      <w:start w:val="1"/>
      <w:numFmt w:val="lowerLetter"/>
      <w:lvlText w:val="%5."/>
      <w:lvlJc w:val="left"/>
      <w:pPr>
        <w:ind w:left="4416" w:hanging="360"/>
      </w:pPr>
    </w:lvl>
    <w:lvl w:ilvl="5" w:tplc="4009001B" w:tentative="1">
      <w:start w:val="1"/>
      <w:numFmt w:val="lowerRoman"/>
      <w:lvlText w:val="%6."/>
      <w:lvlJc w:val="right"/>
      <w:pPr>
        <w:ind w:left="5136" w:hanging="180"/>
      </w:pPr>
    </w:lvl>
    <w:lvl w:ilvl="6" w:tplc="4009000F" w:tentative="1">
      <w:start w:val="1"/>
      <w:numFmt w:val="decimal"/>
      <w:lvlText w:val="%7."/>
      <w:lvlJc w:val="left"/>
      <w:pPr>
        <w:ind w:left="5856" w:hanging="360"/>
      </w:pPr>
    </w:lvl>
    <w:lvl w:ilvl="7" w:tplc="40090019" w:tentative="1">
      <w:start w:val="1"/>
      <w:numFmt w:val="lowerLetter"/>
      <w:lvlText w:val="%8."/>
      <w:lvlJc w:val="left"/>
      <w:pPr>
        <w:ind w:left="6576" w:hanging="360"/>
      </w:pPr>
    </w:lvl>
    <w:lvl w:ilvl="8" w:tplc="40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5" w15:restartNumberingAfterBreak="0">
    <w:nsid w:val="1A5439BD"/>
    <w:multiLevelType w:val="hybridMultilevel"/>
    <w:tmpl w:val="AAD4F62E"/>
    <w:lvl w:ilvl="0" w:tplc="40090009">
      <w:start w:val="1"/>
      <w:numFmt w:val="bullet"/>
      <w:lvlText w:val=""/>
      <w:lvlJc w:val="left"/>
      <w:pPr>
        <w:ind w:left="11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6" w15:restartNumberingAfterBreak="0">
    <w:nsid w:val="1D1853A9"/>
    <w:multiLevelType w:val="hybridMultilevel"/>
    <w:tmpl w:val="571A11C0"/>
    <w:lvl w:ilvl="0" w:tplc="69488B10">
      <w:start w:val="1"/>
      <w:numFmt w:val="decimal"/>
      <w:lvlText w:val="%1)"/>
      <w:lvlJc w:val="left"/>
      <w:pPr>
        <w:ind w:left="15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56" w:hanging="360"/>
      </w:pPr>
    </w:lvl>
    <w:lvl w:ilvl="2" w:tplc="4009001B" w:tentative="1">
      <w:start w:val="1"/>
      <w:numFmt w:val="lowerRoman"/>
      <w:lvlText w:val="%3."/>
      <w:lvlJc w:val="right"/>
      <w:pPr>
        <w:ind w:left="2976" w:hanging="180"/>
      </w:pPr>
    </w:lvl>
    <w:lvl w:ilvl="3" w:tplc="4009000F" w:tentative="1">
      <w:start w:val="1"/>
      <w:numFmt w:val="decimal"/>
      <w:lvlText w:val="%4."/>
      <w:lvlJc w:val="left"/>
      <w:pPr>
        <w:ind w:left="3696" w:hanging="360"/>
      </w:pPr>
    </w:lvl>
    <w:lvl w:ilvl="4" w:tplc="40090019" w:tentative="1">
      <w:start w:val="1"/>
      <w:numFmt w:val="lowerLetter"/>
      <w:lvlText w:val="%5."/>
      <w:lvlJc w:val="left"/>
      <w:pPr>
        <w:ind w:left="4416" w:hanging="360"/>
      </w:pPr>
    </w:lvl>
    <w:lvl w:ilvl="5" w:tplc="4009001B" w:tentative="1">
      <w:start w:val="1"/>
      <w:numFmt w:val="lowerRoman"/>
      <w:lvlText w:val="%6."/>
      <w:lvlJc w:val="right"/>
      <w:pPr>
        <w:ind w:left="5136" w:hanging="180"/>
      </w:pPr>
    </w:lvl>
    <w:lvl w:ilvl="6" w:tplc="4009000F" w:tentative="1">
      <w:start w:val="1"/>
      <w:numFmt w:val="decimal"/>
      <w:lvlText w:val="%7."/>
      <w:lvlJc w:val="left"/>
      <w:pPr>
        <w:ind w:left="5856" w:hanging="360"/>
      </w:pPr>
    </w:lvl>
    <w:lvl w:ilvl="7" w:tplc="40090019" w:tentative="1">
      <w:start w:val="1"/>
      <w:numFmt w:val="lowerLetter"/>
      <w:lvlText w:val="%8."/>
      <w:lvlJc w:val="left"/>
      <w:pPr>
        <w:ind w:left="6576" w:hanging="360"/>
      </w:pPr>
    </w:lvl>
    <w:lvl w:ilvl="8" w:tplc="40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7" w15:restartNumberingAfterBreak="0">
    <w:nsid w:val="218D455C"/>
    <w:multiLevelType w:val="hybridMultilevel"/>
    <w:tmpl w:val="2B04975A"/>
    <w:lvl w:ilvl="0" w:tplc="40090011">
      <w:start w:val="1"/>
      <w:numFmt w:val="decimal"/>
      <w:lvlText w:val="%1)"/>
      <w:lvlJc w:val="left"/>
      <w:pPr>
        <w:ind w:left="1896" w:hanging="360"/>
      </w:pPr>
    </w:lvl>
    <w:lvl w:ilvl="1" w:tplc="40090019" w:tentative="1">
      <w:start w:val="1"/>
      <w:numFmt w:val="lowerLetter"/>
      <w:lvlText w:val="%2."/>
      <w:lvlJc w:val="left"/>
      <w:pPr>
        <w:ind w:left="2616" w:hanging="360"/>
      </w:pPr>
    </w:lvl>
    <w:lvl w:ilvl="2" w:tplc="4009001B" w:tentative="1">
      <w:start w:val="1"/>
      <w:numFmt w:val="lowerRoman"/>
      <w:lvlText w:val="%3."/>
      <w:lvlJc w:val="right"/>
      <w:pPr>
        <w:ind w:left="3336" w:hanging="180"/>
      </w:pPr>
    </w:lvl>
    <w:lvl w:ilvl="3" w:tplc="4009000F" w:tentative="1">
      <w:start w:val="1"/>
      <w:numFmt w:val="decimal"/>
      <w:lvlText w:val="%4."/>
      <w:lvlJc w:val="left"/>
      <w:pPr>
        <w:ind w:left="4056" w:hanging="360"/>
      </w:pPr>
    </w:lvl>
    <w:lvl w:ilvl="4" w:tplc="40090019" w:tentative="1">
      <w:start w:val="1"/>
      <w:numFmt w:val="lowerLetter"/>
      <w:lvlText w:val="%5."/>
      <w:lvlJc w:val="left"/>
      <w:pPr>
        <w:ind w:left="4776" w:hanging="360"/>
      </w:pPr>
    </w:lvl>
    <w:lvl w:ilvl="5" w:tplc="4009001B" w:tentative="1">
      <w:start w:val="1"/>
      <w:numFmt w:val="lowerRoman"/>
      <w:lvlText w:val="%6."/>
      <w:lvlJc w:val="right"/>
      <w:pPr>
        <w:ind w:left="5496" w:hanging="180"/>
      </w:pPr>
    </w:lvl>
    <w:lvl w:ilvl="6" w:tplc="4009000F" w:tentative="1">
      <w:start w:val="1"/>
      <w:numFmt w:val="decimal"/>
      <w:lvlText w:val="%7."/>
      <w:lvlJc w:val="left"/>
      <w:pPr>
        <w:ind w:left="6216" w:hanging="360"/>
      </w:pPr>
    </w:lvl>
    <w:lvl w:ilvl="7" w:tplc="40090019" w:tentative="1">
      <w:start w:val="1"/>
      <w:numFmt w:val="lowerLetter"/>
      <w:lvlText w:val="%8."/>
      <w:lvlJc w:val="left"/>
      <w:pPr>
        <w:ind w:left="6936" w:hanging="360"/>
      </w:pPr>
    </w:lvl>
    <w:lvl w:ilvl="8" w:tplc="4009001B" w:tentative="1">
      <w:start w:val="1"/>
      <w:numFmt w:val="lowerRoman"/>
      <w:lvlText w:val="%9."/>
      <w:lvlJc w:val="right"/>
      <w:pPr>
        <w:ind w:left="7656" w:hanging="180"/>
      </w:pPr>
    </w:lvl>
  </w:abstractNum>
  <w:abstractNum w:abstractNumId="8" w15:restartNumberingAfterBreak="0">
    <w:nsid w:val="221A0264"/>
    <w:multiLevelType w:val="hybridMultilevel"/>
    <w:tmpl w:val="D95EA14C"/>
    <w:lvl w:ilvl="0" w:tplc="40090011">
      <w:start w:val="1"/>
      <w:numFmt w:val="decimal"/>
      <w:lvlText w:val="%1)"/>
      <w:lvlJc w:val="left"/>
      <w:pPr>
        <w:ind w:left="1896" w:hanging="360"/>
      </w:pPr>
    </w:lvl>
    <w:lvl w:ilvl="1" w:tplc="40090019" w:tentative="1">
      <w:start w:val="1"/>
      <w:numFmt w:val="lowerLetter"/>
      <w:lvlText w:val="%2."/>
      <w:lvlJc w:val="left"/>
      <w:pPr>
        <w:ind w:left="2616" w:hanging="360"/>
      </w:pPr>
    </w:lvl>
    <w:lvl w:ilvl="2" w:tplc="4009001B" w:tentative="1">
      <w:start w:val="1"/>
      <w:numFmt w:val="lowerRoman"/>
      <w:lvlText w:val="%3."/>
      <w:lvlJc w:val="right"/>
      <w:pPr>
        <w:ind w:left="3336" w:hanging="180"/>
      </w:pPr>
    </w:lvl>
    <w:lvl w:ilvl="3" w:tplc="4009000F" w:tentative="1">
      <w:start w:val="1"/>
      <w:numFmt w:val="decimal"/>
      <w:lvlText w:val="%4."/>
      <w:lvlJc w:val="left"/>
      <w:pPr>
        <w:ind w:left="4056" w:hanging="360"/>
      </w:pPr>
    </w:lvl>
    <w:lvl w:ilvl="4" w:tplc="40090019" w:tentative="1">
      <w:start w:val="1"/>
      <w:numFmt w:val="lowerLetter"/>
      <w:lvlText w:val="%5."/>
      <w:lvlJc w:val="left"/>
      <w:pPr>
        <w:ind w:left="4776" w:hanging="360"/>
      </w:pPr>
    </w:lvl>
    <w:lvl w:ilvl="5" w:tplc="4009001B" w:tentative="1">
      <w:start w:val="1"/>
      <w:numFmt w:val="lowerRoman"/>
      <w:lvlText w:val="%6."/>
      <w:lvlJc w:val="right"/>
      <w:pPr>
        <w:ind w:left="5496" w:hanging="180"/>
      </w:pPr>
    </w:lvl>
    <w:lvl w:ilvl="6" w:tplc="4009000F" w:tentative="1">
      <w:start w:val="1"/>
      <w:numFmt w:val="decimal"/>
      <w:lvlText w:val="%7."/>
      <w:lvlJc w:val="left"/>
      <w:pPr>
        <w:ind w:left="6216" w:hanging="360"/>
      </w:pPr>
    </w:lvl>
    <w:lvl w:ilvl="7" w:tplc="40090019" w:tentative="1">
      <w:start w:val="1"/>
      <w:numFmt w:val="lowerLetter"/>
      <w:lvlText w:val="%8."/>
      <w:lvlJc w:val="left"/>
      <w:pPr>
        <w:ind w:left="6936" w:hanging="360"/>
      </w:pPr>
    </w:lvl>
    <w:lvl w:ilvl="8" w:tplc="4009001B" w:tentative="1">
      <w:start w:val="1"/>
      <w:numFmt w:val="lowerRoman"/>
      <w:lvlText w:val="%9."/>
      <w:lvlJc w:val="right"/>
      <w:pPr>
        <w:ind w:left="7656" w:hanging="180"/>
      </w:pPr>
    </w:lvl>
  </w:abstractNum>
  <w:abstractNum w:abstractNumId="9" w15:restartNumberingAfterBreak="0">
    <w:nsid w:val="239E16D7"/>
    <w:multiLevelType w:val="hybridMultilevel"/>
    <w:tmpl w:val="B64E79AA"/>
    <w:lvl w:ilvl="0" w:tplc="40090011">
      <w:start w:val="1"/>
      <w:numFmt w:val="decimal"/>
      <w:lvlText w:val="%1)"/>
      <w:lvlJc w:val="left"/>
      <w:pPr>
        <w:ind w:left="1896" w:hanging="360"/>
      </w:pPr>
    </w:lvl>
    <w:lvl w:ilvl="1" w:tplc="40090019" w:tentative="1">
      <w:start w:val="1"/>
      <w:numFmt w:val="lowerLetter"/>
      <w:lvlText w:val="%2."/>
      <w:lvlJc w:val="left"/>
      <w:pPr>
        <w:ind w:left="2616" w:hanging="360"/>
      </w:pPr>
    </w:lvl>
    <w:lvl w:ilvl="2" w:tplc="4009001B" w:tentative="1">
      <w:start w:val="1"/>
      <w:numFmt w:val="lowerRoman"/>
      <w:lvlText w:val="%3."/>
      <w:lvlJc w:val="right"/>
      <w:pPr>
        <w:ind w:left="3336" w:hanging="180"/>
      </w:pPr>
    </w:lvl>
    <w:lvl w:ilvl="3" w:tplc="4009000F" w:tentative="1">
      <w:start w:val="1"/>
      <w:numFmt w:val="decimal"/>
      <w:lvlText w:val="%4."/>
      <w:lvlJc w:val="left"/>
      <w:pPr>
        <w:ind w:left="4056" w:hanging="360"/>
      </w:pPr>
    </w:lvl>
    <w:lvl w:ilvl="4" w:tplc="40090019" w:tentative="1">
      <w:start w:val="1"/>
      <w:numFmt w:val="lowerLetter"/>
      <w:lvlText w:val="%5."/>
      <w:lvlJc w:val="left"/>
      <w:pPr>
        <w:ind w:left="4776" w:hanging="360"/>
      </w:pPr>
    </w:lvl>
    <w:lvl w:ilvl="5" w:tplc="4009001B" w:tentative="1">
      <w:start w:val="1"/>
      <w:numFmt w:val="lowerRoman"/>
      <w:lvlText w:val="%6."/>
      <w:lvlJc w:val="right"/>
      <w:pPr>
        <w:ind w:left="5496" w:hanging="180"/>
      </w:pPr>
    </w:lvl>
    <w:lvl w:ilvl="6" w:tplc="4009000F" w:tentative="1">
      <w:start w:val="1"/>
      <w:numFmt w:val="decimal"/>
      <w:lvlText w:val="%7."/>
      <w:lvlJc w:val="left"/>
      <w:pPr>
        <w:ind w:left="6216" w:hanging="360"/>
      </w:pPr>
    </w:lvl>
    <w:lvl w:ilvl="7" w:tplc="40090019" w:tentative="1">
      <w:start w:val="1"/>
      <w:numFmt w:val="lowerLetter"/>
      <w:lvlText w:val="%8."/>
      <w:lvlJc w:val="left"/>
      <w:pPr>
        <w:ind w:left="6936" w:hanging="360"/>
      </w:pPr>
    </w:lvl>
    <w:lvl w:ilvl="8" w:tplc="4009001B" w:tentative="1">
      <w:start w:val="1"/>
      <w:numFmt w:val="lowerRoman"/>
      <w:lvlText w:val="%9."/>
      <w:lvlJc w:val="right"/>
      <w:pPr>
        <w:ind w:left="7656" w:hanging="180"/>
      </w:pPr>
    </w:lvl>
  </w:abstractNum>
  <w:abstractNum w:abstractNumId="10" w15:restartNumberingAfterBreak="0">
    <w:nsid w:val="25AE3BC4"/>
    <w:multiLevelType w:val="hybridMultilevel"/>
    <w:tmpl w:val="3BF6B49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DB5A6F"/>
    <w:multiLevelType w:val="hybridMultilevel"/>
    <w:tmpl w:val="A5760C4A"/>
    <w:lvl w:ilvl="0" w:tplc="40090009">
      <w:start w:val="1"/>
      <w:numFmt w:val="bullet"/>
      <w:lvlText w:val=""/>
      <w:lvlJc w:val="left"/>
      <w:pPr>
        <w:ind w:left="11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2" w15:restartNumberingAfterBreak="0">
    <w:nsid w:val="314569A6"/>
    <w:multiLevelType w:val="hybridMultilevel"/>
    <w:tmpl w:val="9A60DE1C"/>
    <w:lvl w:ilvl="0" w:tplc="40090011">
      <w:start w:val="1"/>
      <w:numFmt w:val="decimal"/>
      <w:lvlText w:val="%1)"/>
      <w:lvlJc w:val="left"/>
      <w:pPr>
        <w:ind w:left="1896" w:hanging="360"/>
      </w:pPr>
    </w:lvl>
    <w:lvl w:ilvl="1" w:tplc="40090019" w:tentative="1">
      <w:start w:val="1"/>
      <w:numFmt w:val="lowerLetter"/>
      <w:lvlText w:val="%2."/>
      <w:lvlJc w:val="left"/>
      <w:pPr>
        <w:ind w:left="2616" w:hanging="360"/>
      </w:pPr>
    </w:lvl>
    <w:lvl w:ilvl="2" w:tplc="4009001B" w:tentative="1">
      <w:start w:val="1"/>
      <w:numFmt w:val="lowerRoman"/>
      <w:lvlText w:val="%3."/>
      <w:lvlJc w:val="right"/>
      <w:pPr>
        <w:ind w:left="3336" w:hanging="180"/>
      </w:pPr>
    </w:lvl>
    <w:lvl w:ilvl="3" w:tplc="4009000F" w:tentative="1">
      <w:start w:val="1"/>
      <w:numFmt w:val="decimal"/>
      <w:lvlText w:val="%4."/>
      <w:lvlJc w:val="left"/>
      <w:pPr>
        <w:ind w:left="4056" w:hanging="360"/>
      </w:pPr>
    </w:lvl>
    <w:lvl w:ilvl="4" w:tplc="40090019" w:tentative="1">
      <w:start w:val="1"/>
      <w:numFmt w:val="lowerLetter"/>
      <w:lvlText w:val="%5."/>
      <w:lvlJc w:val="left"/>
      <w:pPr>
        <w:ind w:left="4776" w:hanging="360"/>
      </w:pPr>
    </w:lvl>
    <w:lvl w:ilvl="5" w:tplc="4009001B" w:tentative="1">
      <w:start w:val="1"/>
      <w:numFmt w:val="lowerRoman"/>
      <w:lvlText w:val="%6."/>
      <w:lvlJc w:val="right"/>
      <w:pPr>
        <w:ind w:left="5496" w:hanging="180"/>
      </w:pPr>
    </w:lvl>
    <w:lvl w:ilvl="6" w:tplc="4009000F" w:tentative="1">
      <w:start w:val="1"/>
      <w:numFmt w:val="decimal"/>
      <w:lvlText w:val="%7."/>
      <w:lvlJc w:val="left"/>
      <w:pPr>
        <w:ind w:left="6216" w:hanging="360"/>
      </w:pPr>
    </w:lvl>
    <w:lvl w:ilvl="7" w:tplc="40090019" w:tentative="1">
      <w:start w:val="1"/>
      <w:numFmt w:val="lowerLetter"/>
      <w:lvlText w:val="%8."/>
      <w:lvlJc w:val="left"/>
      <w:pPr>
        <w:ind w:left="6936" w:hanging="360"/>
      </w:pPr>
    </w:lvl>
    <w:lvl w:ilvl="8" w:tplc="4009001B" w:tentative="1">
      <w:start w:val="1"/>
      <w:numFmt w:val="lowerRoman"/>
      <w:lvlText w:val="%9."/>
      <w:lvlJc w:val="right"/>
      <w:pPr>
        <w:ind w:left="7656" w:hanging="180"/>
      </w:pPr>
    </w:lvl>
  </w:abstractNum>
  <w:abstractNum w:abstractNumId="13" w15:restartNumberingAfterBreak="0">
    <w:nsid w:val="322C0C09"/>
    <w:multiLevelType w:val="hybridMultilevel"/>
    <w:tmpl w:val="E25A1E62"/>
    <w:lvl w:ilvl="0" w:tplc="40090009">
      <w:start w:val="1"/>
      <w:numFmt w:val="bullet"/>
      <w:lvlText w:val=""/>
      <w:lvlJc w:val="left"/>
      <w:pPr>
        <w:ind w:left="11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4" w15:restartNumberingAfterBreak="0">
    <w:nsid w:val="38985CD1"/>
    <w:multiLevelType w:val="multilevel"/>
    <w:tmpl w:val="1412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6C0CA4"/>
    <w:multiLevelType w:val="hybridMultilevel"/>
    <w:tmpl w:val="DFDEE2D6"/>
    <w:lvl w:ilvl="0" w:tplc="4009000B">
      <w:start w:val="1"/>
      <w:numFmt w:val="bullet"/>
      <w:lvlText w:val=""/>
      <w:lvlJc w:val="left"/>
      <w:pPr>
        <w:ind w:left="11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6" w15:restartNumberingAfterBreak="0">
    <w:nsid w:val="3D8F60EF"/>
    <w:multiLevelType w:val="hybridMultilevel"/>
    <w:tmpl w:val="7A6CEF8C"/>
    <w:lvl w:ilvl="0" w:tplc="4009000B">
      <w:start w:val="1"/>
      <w:numFmt w:val="bullet"/>
      <w:lvlText w:val=""/>
      <w:lvlJc w:val="left"/>
      <w:pPr>
        <w:ind w:left="11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7" w15:restartNumberingAfterBreak="0">
    <w:nsid w:val="3E1E4598"/>
    <w:multiLevelType w:val="hybridMultilevel"/>
    <w:tmpl w:val="7A92CF80"/>
    <w:lvl w:ilvl="0" w:tplc="4009000B">
      <w:start w:val="1"/>
      <w:numFmt w:val="bullet"/>
      <w:lvlText w:val=""/>
      <w:lvlJc w:val="left"/>
      <w:pPr>
        <w:ind w:left="11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8" w15:restartNumberingAfterBreak="0">
    <w:nsid w:val="4648691D"/>
    <w:multiLevelType w:val="hybridMultilevel"/>
    <w:tmpl w:val="774C0B92"/>
    <w:lvl w:ilvl="0" w:tplc="4009000B">
      <w:start w:val="1"/>
      <w:numFmt w:val="bullet"/>
      <w:lvlText w:val=""/>
      <w:lvlJc w:val="left"/>
      <w:pPr>
        <w:ind w:left="11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9" w15:restartNumberingAfterBreak="0">
    <w:nsid w:val="4AB13AE4"/>
    <w:multiLevelType w:val="hybridMultilevel"/>
    <w:tmpl w:val="B9965C5A"/>
    <w:lvl w:ilvl="0" w:tplc="4009000B">
      <w:start w:val="1"/>
      <w:numFmt w:val="bullet"/>
      <w:lvlText w:val=""/>
      <w:lvlJc w:val="left"/>
      <w:pPr>
        <w:ind w:left="11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20" w15:restartNumberingAfterBreak="0">
    <w:nsid w:val="4F7E67B5"/>
    <w:multiLevelType w:val="hybridMultilevel"/>
    <w:tmpl w:val="B5A044D2"/>
    <w:lvl w:ilvl="0" w:tplc="FCD62094">
      <w:start w:val="1"/>
      <w:numFmt w:val="decimal"/>
      <w:lvlText w:val="%1)"/>
      <w:lvlJc w:val="left"/>
      <w:pPr>
        <w:ind w:left="1971" w:hanging="360"/>
      </w:pPr>
      <w:rPr>
        <w:rFonts w:ascii="Arial" w:hAnsi="Arial" w:cs="Arial"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2691" w:hanging="360"/>
      </w:pPr>
    </w:lvl>
    <w:lvl w:ilvl="2" w:tplc="4009001B" w:tentative="1">
      <w:start w:val="1"/>
      <w:numFmt w:val="lowerRoman"/>
      <w:lvlText w:val="%3."/>
      <w:lvlJc w:val="right"/>
      <w:pPr>
        <w:ind w:left="3411" w:hanging="180"/>
      </w:pPr>
    </w:lvl>
    <w:lvl w:ilvl="3" w:tplc="4009000F" w:tentative="1">
      <w:start w:val="1"/>
      <w:numFmt w:val="decimal"/>
      <w:lvlText w:val="%4."/>
      <w:lvlJc w:val="left"/>
      <w:pPr>
        <w:ind w:left="4131" w:hanging="360"/>
      </w:pPr>
    </w:lvl>
    <w:lvl w:ilvl="4" w:tplc="40090019" w:tentative="1">
      <w:start w:val="1"/>
      <w:numFmt w:val="lowerLetter"/>
      <w:lvlText w:val="%5."/>
      <w:lvlJc w:val="left"/>
      <w:pPr>
        <w:ind w:left="4851" w:hanging="360"/>
      </w:pPr>
    </w:lvl>
    <w:lvl w:ilvl="5" w:tplc="4009001B" w:tentative="1">
      <w:start w:val="1"/>
      <w:numFmt w:val="lowerRoman"/>
      <w:lvlText w:val="%6."/>
      <w:lvlJc w:val="right"/>
      <w:pPr>
        <w:ind w:left="5571" w:hanging="180"/>
      </w:pPr>
    </w:lvl>
    <w:lvl w:ilvl="6" w:tplc="4009000F" w:tentative="1">
      <w:start w:val="1"/>
      <w:numFmt w:val="decimal"/>
      <w:lvlText w:val="%7."/>
      <w:lvlJc w:val="left"/>
      <w:pPr>
        <w:ind w:left="6291" w:hanging="360"/>
      </w:pPr>
    </w:lvl>
    <w:lvl w:ilvl="7" w:tplc="40090019" w:tentative="1">
      <w:start w:val="1"/>
      <w:numFmt w:val="lowerLetter"/>
      <w:lvlText w:val="%8."/>
      <w:lvlJc w:val="left"/>
      <w:pPr>
        <w:ind w:left="7011" w:hanging="360"/>
      </w:pPr>
    </w:lvl>
    <w:lvl w:ilvl="8" w:tplc="4009001B" w:tentative="1">
      <w:start w:val="1"/>
      <w:numFmt w:val="lowerRoman"/>
      <w:lvlText w:val="%9."/>
      <w:lvlJc w:val="right"/>
      <w:pPr>
        <w:ind w:left="7731" w:hanging="180"/>
      </w:pPr>
    </w:lvl>
  </w:abstractNum>
  <w:abstractNum w:abstractNumId="21" w15:restartNumberingAfterBreak="0">
    <w:nsid w:val="52346390"/>
    <w:multiLevelType w:val="hybridMultilevel"/>
    <w:tmpl w:val="24E00CEE"/>
    <w:lvl w:ilvl="0" w:tplc="FCD62094">
      <w:start w:val="1"/>
      <w:numFmt w:val="decimal"/>
      <w:lvlText w:val="%1)"/>
      <w:lvlJc w:val="left"/>
      <w:pPr>
        <w:ind w:left="1896" w:hanging="360"/>
      </w:pPr>
      <w:rPr>
        <w:rFonts w:ascii="Arial" w:hAnsi="Arial" w:cs="Arial"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2616" w:hanging="360"/>
      </w:pPr>
    </w:lvl>
    <w:lvl w:ilvl="2" w:tplc="4009001B" w:tentative="1">
      <w:start w:val="1"/>
      <w:numFmt w:val="lowerRoman"/>
      <w:lvlText w:val="%3."/>
      <w:lvlJc w:val="right"/>
      <w:pPr>
        <w:ind w:left="3336" w:hanging="180"/>
      </w:pPr>
    </w:lvl>
    <w:lvl w:ilvl="3" w:tplc="4009000F" w:tentative="1">
      <w:start w:val="1"/>
      <w:numFmt w:val="decimal"/>
      <w:lvlText w:val="%4."/>
      <w:lvlJc w:val="left"/>
      <w:pPr>
        <w:ind w:left="4056" w:hanging="360"/>
      </w:pPr>
    </w:lvl>
    <w:lvl w:ilvl="4" w:tplc="40090019" w:tentative="1">
      <w:start w:val="1"/>
      <w:numFmt w:val="lowerLetter"/>
      <w:lvlText w:val="%5."/>
      <w:lvlJc w:val="left"/>
      <w:pPr>
        <w:ind w:left="4776" w:hanging="360"/>
      </w:pPr>
    </w:lvl>
    <w:lvl w:ilvl="5" w:tplc="4009001B" w:tentative="1">
      <w:start w:val="1"/>
      <w:numFmt w:val="lowerRoman"/>
      <w:lvlText w:val="%6."/>
      <w:lvlJc w:val="right"/>
      <w:pPr>
        <w:ind w:left="5496" w:hanging="180"/>
      </w:pPr>
    </w:lvl>
    <w:lvl w:ilvl="6" w:tplc="4009000F" w:tentative="1">
      <w:start w:val="1"/>
      <w:numFmt w:val="decimal"/>
      <w:lvlText w:val="%7."/>
      <w:lvlJc w:val="left"/>
      <w:pPr>
        <w:ind w:left="6216" w:hanging="360"/>
      </w:pPr>
    </w:lvl>
    <w:lvl w:ilvl="7" w:tplc="40090019" w:tentative="1">
      <w:start w:val="1"/>
      <w:numFmt w:val="lowerLetter"/>
      <w:lvlText w:val="%8."/>
      <w:lvlJc w:val="left"/>
      <w:pPr>
        <w:ind w:left="6936" w:hanging="360"/>
      </w:pPr>
    </w:lvl>
    <w:lvl w:ilvl="8" w:tplc="4009001B" w:tentative="1">
      <w:start w:val="1"/>
      <w:numFmt w:val="lowerRoman"/>
      <w:lvlText w:val="%9."/>
      <w:lvlJc w:val="right"/>
      <w:pPr>
        <w:ind w:left="7656" w:hanging="180"/>
      </w:pPr>
    </w:lvl>
  </w:abstractNum>
  <w:abstractNum w:abstractNumId="22" w15:restartNumberingAfterBreak="0">
    <w:nsid w:val="5529558B"/>
    <w:multiLevelType w:val="hybridMultilevel"/>
    <w:tmpl w:val="57E4197C"/>
    <w:lvl w:ilvl="0" w:tplc="4009000B">
      <w:start w:val="1"/>
      <w:numFmt w:val="bullet"/>
      <w:lvlText w:val=""/>
      <w:lvlJc w:val="left"/>
      <w:pPr>
        <w:ind w:left="11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23" w15:restartNumberingAfterBreak="0">
    <w:nsid w:val="5592080D"/>
    <w:multiLevelType w:val="multilevel"/>
    <w:tmpl w:val="2B3C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AD53D2"/>
    <w:multiLevelType w:val="hybridMultilevel"/>
    <w:tmpl w:val="426CA15E"/>
    <w:lvl w:ilvl="0" w:tplc="40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25" w15:restartNumberingAfterBreak="0">
    <w:nsid w:val="62CD1FC6"/>
    <w:multiLevelType w:val="multilevel"/>
    <w:tmpl w:val="2FAA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0A3F7F"/>
    <w:multiLevelType w:val="multilevel"/>
    <w:tmpl w:val="62DC2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CF5650"/>
    <w:multiLevelType w:val="hybridMultilevel"/>
    <w:tmpl w:val="4E66F3DE"/>
    <w:lvl w:ilvl="0" w:tplc="40090009">
      <w:start w:val="1"/>
      <w:numFmt w:val="bullet"/>
      <w:lvlText w:val=""/>
      <w:lvlJc w:val="left"/>
      <w:pPr>
        <w:ind w:left="11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28" w15:restartNumberingAfterBreak="0">
    <w:nsid w:val="73E43E5F"/>
    <w:multiLevelType w:val="hybridMultilevel"/>
    <w:tmpl w:val="E6981376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7423340C"/>
    <w:multiLevelType w:val="hybridMultilevel"/>
    <w:tmpl w:val="19DEA352"/>
    <w:lvl w:ilvl="0" w:tplc="4009000B">
      <w:start w:val="1"/>
      <w:numFmt w:val="bullet"/>
      <w:lvlText w:val=""/>
      <w:lvlJc w:val="left"/>
      <w:pPr>
        <w:ind w:left="11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30" w15:restartNumberingAfterBreak="0">
    <w:nsid w:val="747574E3"/>
    <w:multiLevelType w:val="hybridMultilevel"/>
    <w:tmpl w:val="02B4246A"/>
    <w:lvl w:ilvl="0" w:tplc="40090009">
      <w:start w:val="1"/>
      <w:numFmt w:val="bullet"/>
      <w:lvlText w:val=""/>
      <w:lvlJc w:val="left"/>
      <w:pPr>
        <w:ind w:left="11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31" w15:restartNumberingAfterBreak="0">
    <w:nsid w:val="771F2530"/>
    <w:multiLevelType w:val="hybridMultilevel"/>
    <w:tmpl w:val="AEBAC0FA"/>
    <w:lvl w:ilvl="0" w:tplc="40090001">
      <w:start w:val="1"/>
      <w:numFmt w:val="bullet"/>
      <w:lvlText w:val=""/>
      <w:lvlJc w:val="left"/>
      <w:pPr>
        <w:ind w:left="2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30" w:hanging="360"/>
      </w:pPr>
      <w:rPr>
        <w:rFonts w:ascii="Wingdings" w:hAnsi="Wingdings" w:hint="default"/>
      </w:rPr>
    </w:lvl>
  </w:abstractNum>
  <w:abstractNum w:abstractNumId="32" w15:restartNumberingAfterBreak="0">
    <w:nsid w:val="77A831E7"/>
    <w:multiLevelType w:val="hybridMultilevel"/>
    <w:tmpl w:val="2E62A9CA"/>
    <w:lvl w:ilvl="0" w:tplc="FCD62094">
      <w:start w:val="1"/>
      <w:numFmt w:val="decimal"/>
      <w:lvlText w:val="%1)"/>
      <w:lvlJc w:val="left"/>
      <w:pPr>
        <w:ind w:left="2280" w:hanging="360"/>
      </w:pPr>
      <w:rPr>
        <w:rFonts w:ascii="Arial" w:hAnsi="Arial" w:cs="Arial"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3000" w:hanging="360"/>
      </w:pPr>
    </w:lvl>
    <w:lvl w:ilvl="2" w:tplc="4009001B" w:tentative="1">
      <w:start w:val="1"/>
      <w:numFmt w:val="lowerRoman"/>
      <w:lvlText w:val="%3."/>
      <w:lvlJc w:val="right"/>
      <w:pPr>
        <w:ind w:left="3720" w:hanging="180"/>
      </w:pPr>
    </w:lvl>
    <w:lvl w:ilvl="3" w:tplc="4009000F" w:tentative="1">
      <w:start w:val="1"/>
      <w:numFmt w:val="decimal"/>
      <w:lvlText w:val="%4."/>
      <w:lvlJc w:val="left"/>
      <w:pPr>
        <w:ind w:left="4440" w:hanging="360"/>
      </w:pPr>
    </w:lvl>
    <w:lvl w:ilvl="4" w:tplc="40090019" w:tentative="1">
      <w:start w:val="1"/>
      <w:numFmt w:val="lowerLetter"/>
      <w:lvlText w:val="%5."/>
      <w:lvlJc w:val="left"/>
      <w:pPr>
        <w:ind w:left="5160" w:hanging="360"/>
      </w:pPr>
    </w:lvl>
    <w:lvl w:ilvl="5" w:tplc="4009001B" w:tentative="1">
      <w:start w:val="1"/>
      <w:numFmt w:val="lowerRoman"/>
      <w:lvlText w:val="%6."/>
      <w:lvlJc w:val="right"/>
      <w:pPr>
        <w:ind w:left="5880" w:hanging="180"/>
      </w:pPr>
    </w:lvl>
    <w:lvl w:ilvl="6" w:tplc="4009000F" w:tentative="1">
      <w:start w:val="1"/>
      <w:numFmt w:val="decimal"/>
      <w:lvlText w:val="%7."/>
      <w:lvlJc w:val="left"/>
      <w:pPr>
        <w:ind w:left="6600" w:hanging="360"/>
      </w:pPr>
    </w:lvl>
    <w:lvl w:ilvl="7" w:tplc="40090019" w:tentative="1">
      <w:start w:val="1"/>
      <w:numFmt w:val="lowerLetter"/>
      <w:lvlText w:val="%8."/>
      <w:lvlJc w:val="left"/>
      <w:pPr>
        <w:ind w:left="7320" w:hanging="360"/>
      </w:pPr>
    </w:lvl>
    <w:lvl w:ilvl="8" w:tplc="40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3" w15:restartNumberingAfterBreak="0">
    <w:nsid w:val="7D1561A8"/>
    <w:multiLevelType w:val="hybridMultilevel"/>
    <w:tmpl w:val="502E4EE2"/>
    <w:lvl w:ilvl="0" w:tplc="4009000B">
      <w:start w:val="1"/>
      <w:numFmt w:val="bullet"/>
      <w:lvlText w:val=""/>
      <w:lvlJc w:val="left"/>
      <w:pPr>
        <w:ind w:left="11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num w:numId="1" w16cid:durableId="431049229">
    <w:abstractNumId w:val="10"/>
  </w:num>
  <w:num w:numId="2" w16cid:durableId="199325973">
    <w:abstractNumId w:val="24"/>
  </w:num>
  <w:num w:numId="3" w16cid:durableId="1686705909">
    <w:abstractNumId w:val="31"/>
  </w:num>
  <w:num w:numId="4" w16cid:durableId="384377760">
    <w:abstractNumId w:val="28"/>
  </w:num>
  <w:num w:numId="5" w16cid:durableId="2079285381">
    <w:abstractNumId w:val="8"/>
  </w:num>
  <w:num w:numId="6" w16cid:durableId="2030718204">
    <w:abstractNumId w:val="12"/>
  </w:num>
  <w:num w:numId="7" w16cid:durableId="1716660046">
    <w:abstractNumId w:val="9"/>
  </w:num>
  <w:num w:numId="8" w16cid:durableId="1288241885">
    <w:abstractNumId w:val="4"/>
  </w:num>
  <w:num w:numId="9" w16cid:durableId="1165435339">
    <w:abstractNumId w:val="7"/>
  </w:num>
  <w:num w:numId="10" w16cid:durableId="899562479">
    <w:abstractNumId w:val="21"/>
  </w:num>
  <w:num w:numId="11" w16cid:durableId="1166021612">
    <w:abstractNumId w:val="32"/>
  </w:num>
  <w:num w:numId="12" w16cid:durableId="1160077326">
    <w:abstractNumId w:val="20"/>
  </w:num>
  <w:num w:numId="13" w16cid:durableId="169223692">
    <w:abstractNumId w:val="0"/>
  </w:num>
  <w:num w:numId="14" w16cid:durableId="1099060801">
    <w:abstractNumId w:val="6"/>
  </w:num>
  <w:num w:numId="15" w16cid:durableId="2043749617">
    <w:abstractNumId w:val="25"/>
  </w:num>
  <w:num w:numId="16" w16cid:durableId="484250029">
    <w:abstractNumId w:val="26"/>
  </w:num>
  <w:num w:numId="17" w16cid:durableId="1464496800">
    <w:abstractNumId w:val="23"/>
  </w:num>
  <w:num w:numId="18" w16cid:durableId="1253319523">
    <w:abstractNumId w:val="14"/>
  </w:num>
  <w:num w:numId="19" w16cid:durableId="437070910">
    <w:abstractNumId w:val="3"/>
  </w:num>
  <w:num w:numId="20" w16cid:durableId="2106613977">
    <w:abstractNumId w:val="27"/>
  </w:num>
  <w:num w:numId="21" w16cid:durableId="1716270292">
    <w:abstractNumId w:val="2"/>
  </w:num>
  <w:num w:numId="22" w16cid:durableId="414742524">
    <w:abstractNumId w:val="11"/>
  </w:num>
  <w:num w:numId="23" w16cid:durableId="1802502261">
    <w:abstractNumId w:val="16"/>
  </w:num>
  <w:num w:numId="24" w16cid:durableId="139347430">
    <w:abstractNumId w:val="19"/>
  </w:num>
  <w:num w:numId="25" w16cid:durableId="1956985676">
    <w:abstractNumId w:val="1"/>
  </w:num>
  <w:num w:numId="26" w16cid:durableId="1820880836">
    <w:abstractNumId w:val="29"/>
  </w:num>
  <w:num w:numId="27" w16cid:durableId="789740509">
    <w:abstractNumId w:val="33"/>
  </w:num>
  <w:num w:numId="28" w16cid:durableId="119959550">
    <w:abstractNumId w:val="22"/>
  </w:num>
  <w:num w:numId="29" w16cid:durableId="1755008518">
    <w:abstractNumId w:val="30"/>
  </w:num>
  <w:num w:numId="30" w16cid:durableId="1083801476">
    <w:abstractNumId w:val="18"/>
  </w:num>
  <w:num w:numId="31" w16cid:durableId="289243027">
    <w:abstractNumId w:val="15"/>
  </w:num>
  <w:num w:numId="32" w16cid:durableId="744689312">
    <w:abstractNumId w:val="17"/>
  </w:num>
  <w:num w:numId="33" w16cid:durableId="1107700080">
    <w:abstractNumId w:val="5"/>
  </w:num>
  <w:num w:numId="34" w16cid:durableId="1716931935">
    <w:abstractNumId w:val="13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97A"/>
    <w:rsid w:val="00011519"/>
    <w:rsid w:val="00053E00"/>
    <w:rsid w:val="000A1130"/>
    <w:rsid w:val="000A598D"/>
    <w:rsid w:val="000E1556"/>
    <w:rsid w:val="001301E3"/>
    <w:rsid w:val="0013467F"/>
    <w:rsid w:val="00137310"/>
    <w:rsid w:val="001538C0"/>
    <w:rsid w:val="001975DB"/>
    <w:rsid w:val="001B42EC"/>
    <w:rsid w:val="001B6C48"/>
    <w:rsid w:val="00222278"/>
    <w:rsid w:val="002D6738"/>
    <w:rsid w:val="002E6F23"/>
    <w:rsid w:val="003313BD"/>
    <w:rsid w:val="003476A7"/>
    <w:rsid w:val="00382A2B"/>
    <w:rsid w:val="003A4DBF"/>
    <w:rsid w:val="003A60CA"/>
    <w:rsid w:val="003E2E97"/>
    <w:rsid w:val="003F6E39"/>
    <w:rsid w:val="00406509"/>
    <w:rsid w:val="0048397A"/>
    <w:rsid w:val="004F5995"/>
    <w:rsid w:val="00540B82"/>
    <w:rsid w:val="00565FF0"/>
    <w:rsid w:val="00586A18"/>
    <w:rsid w:val="005D15A9"/>
    <w:rsid w:val="005D256F"/>
    <w:rsid w:val="005F22F6"/>
    <w:rsid w:val="005F4396"/>
    <w:rsid w:val="00652717"/>
    <w:rsid w:val="00652AAB"/>
    <w:rsid w:val="0067771A"/>
    <w:rsid w:val="00683C60"/>
    <w:rsid w:val="006C2F30"/>
    <w:rsid w:val="006E04CE"/>
    <w:rsid w:val="00731066"/>
    <w:rsid w:val="00757857"/>
    <w:rsid w:val="007D1480"/>
    <w:rsid w:val="007D54BB"/>
    <w:rsid w:val="007E6F44"/>
    <w:rsid w:val="0089006E"/>
    <w:rsid w:val="008C1C13"/>
    <w:rsid w:val="008E3BB7"/>
    <w:rsid w:val="00924FD0"/>
    <w:rsid w:val="009255DB"/>
    <w:rsid w:val="00930F44"/>
    <w:rsid w:val="009862C1"/>
    <w:rsid w:val="009F40E4"/>
    <w:rsid w:val="00A02B55"/>
    <w:rsid w:val="00A564B0"/>
    <w:rsid w:val="00A5729E"/>
    <w:rsid w:val="00A63319"/>
    <w:rsid w:val="00AD20B8"/>
    <w:rsid w:val="00B164A4"/>
    <w:rsid w:val="00B801A0"/>
    <w:rsid w:val="00BD5769"/>
    <w:rsid w:val="00C20CA9"/>
    <w:rsid w:val="00C325E0"/>
    <w:rsid w:val="00C65933"/>
    <w:rsid w:val="00C8437C"/>
    <w:rsid w:val="00CA40AD"/>
    <w:rsid w:val="00CE1101"/>
    <w:rsid w:val="00CE2530"/>
    <w:rsid w:val="00D53F1E"/>
    <w:rsid w:val="00D77649"/>
    <w:rsid w:val="00D9177A"/>
    <w:rsid w:val="00D91ADC"/>
    <w:rsid w:val="00D943D3"/>
    <w:rsid w:val="00DA3553"/>
    <w:rsid w:val="00DB7D10"/>
    <w:rsid w:val="00DF57FE"/>
    <w:rsid w:val="00E3628C"/>
    <w:rsid w:val="00E52660"/>
    <w:rsid w:val="00E610C7"/>
    <w:rsid w:val="00EC3F2E"/>
    <w:rsid w:val="00F81732"/>
    <w:rsid w:val="00F9375F"/>
    <w:rsid w:val="00FE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C358A5"/>
  <w15:chartTrackingRefBased/>
  <w15:docId w15:val="{960C9DA5-6A5D-4711-8754-072FC00F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6A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86A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97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52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0650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86A1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86A18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6C2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57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4B0"/>
  </w:style>
  <w:style w:type="paragraph" w:styleId="Footer">
    <w:name w:val="footer"/>
    <w:basedOn w:val="Normal"/>
    <w:link w:val="FooterChar"/>
    <w:uiPriority w:val="99"/>
    <w:unhideWhenUsed/>
    <w:rsid w:val="00BD57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6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2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05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7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12</Pages>
  <Words>1705</Words>
  <Characters>10311</Characters>
  <Application>Microsoft Office Word</Application>
  <DocSecurity>0</DocSecurity>
  <Lines>386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Nenis Rudani</dc:creator>
  <cp:keywords/>
  <dc:description/>
  <cp:lastModifiedBy>Nenis Rudani</cp:lastModifiedBy>
  <cp:revision>34</cp:revision>
  <dcterms:created xsi:type="dcterms:W3CDTF">2024-07-06T10:12:00Z</dcterms:created>
  <dcterms:modified xsi:type="dcterms:W3CDTF">2024-07-31T02:39:00Z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8a5f0af8-a47a-449d-8b95-15de19f5bf67</vt:lpwstr>
  </property>
</Properties>
</file>